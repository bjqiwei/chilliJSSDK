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DB7E5E" w:rsidP="00DB4F5E">
      <w:pPr>
        <w:jc w:val="center"/>
      </w:pPr>
      <w:r>
        <w:rPr>
          <w:rFonts w:ascii="宋体" w:hAnsi="宋体" w:hint="eastAsia"/>
          <w:sz w:val="48"/>
          <w:szCs w:val="48"/>
        </w:rPr>
        <w:t>Chilli</w:t>
      </w:r>
      <w:r w:rsidR="00C92BE6">
        <w:rPr>
          <w:rFonts w:ascii="宋体" w:hAnsi="宋体"/>
          <w:sz w:val="48"/>
          <w:szCs w:val="48"/>
        </w:rPr>
        <w:t>JS</w:t>
      </w:r>
      <w:r>
        <w:rPr>
          <w:rFonts w:ascii="宋体" w:hAnsi="宋体" w:hint="eastAsia"/>
          <w:sz w:val="48"/>
          <w:szCs w:val="48"/>
        </w:rPr>
        <w:t>SDK</w:t>
      </w:r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30922611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bookmarkStart w:id="1" w:name="_GoBack"/>
    <w:bookmarkEnd w:id="1"/>
    <w:p w:rsidR="00FE6BF4" w:rsidRDefault="0078650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30922611" w:history="1">
        <w:r w:rsidR="00FE6BF4" w:rsidRPr="00CB6F99">
          <w:rPr>
            <w:rStyle w:val="ad"/>
            <w:noProof/>
          </w:rPr>
          <w:t>修订历史</w:t>
        </w:r>
        <w:r w:rsidR="00FE6BF4">
          <w:rPr>
            <w:noProof/>
            <w:webHidden/>
          </w:rPr>
          <w:tab/>
        </w:r>
        <w:r w:rsidR="00FE6BF4">
          <w:rPr>
            <w:noProof/>
            <w:webHidden/>
          </w:rPr>
          <w:fldChar w:fldCharType="begin"/>
        </w:r>
        <w:r w:rsidR="00FE6BF4">
          <w:rPr>
            <w:noProof/>
            <w:webHidden/>
          </w:rPr>
          <w:instrText xml:space="preserve"> PAGEREF _Toc530922611 \h </w:instrText>
        </w:r>
        <w:r w:rsidR="00FE6BF4">
          <w:rPr>
            <w:noProof/>
            <w:webHidden/>
          </w:rPr>
        </w:r>
        <w:r w:rsidR="00FE6BF4">
          <w:rPr>
            <w:noProof/>
            <w:webHidden/>
          </w:rPr>
          <w:fldChar w:fldCharType="separate"/>
        </w:r>
        <w:r w:rsidR="00FE6BF4">
          <w:rPr>
            <w:noProof/>
            <w:webHidden/>
          </w:rPr>
          <w:t>- 2 -</w:t>
        </w:r>
        <w:r w:rsidR="00FE6BF4">
          <w:rPr>
            <w:noProof/>
            <w:webHidden/>
          </w:rPr>
          <w:fldChar w:fldCharType="end"/>
        </w:r>
      </w:hyperlink>
    </w:p>
    <w:p w:rsidR="00FE6BF4" w:rsidRDefault="00FE6BF4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12" w:history="1">
        <w:r w:rsidRPr="00CB6F99">
          <w:rPr>
            <w:rStyle w:val="ad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  <w:kern w:val="0"/>
          </w:rPr>
          <w:t>ChilliJSSDK</w:t>
        </w:r>
        <w:r w:rsidRPr="00CB6F99">
          <w:rPr>
            <w:rStyle w:val="ad"/>
            <w:noProof/>
            <w:kern w:val="0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13" w:history="1">
        <w:r w:rsidRPr="00CB6F99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14" w:history="1">
        <w:r w:rsidRPr="00CB6F99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版本号说明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15" w:history="1">
        <w:r w:rsidRPr="00CB6F99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16" w:history="1">
        <w:r w:rsidRPr="00CB6F99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17" w:history="1">
        <w:r w:rsidRPr="00CB6F99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使用</w:t>
        </w:r>
        <w:r w:rsidRPr="00CB6F99">
          <w:rPr>
            <w:rStyle w:val="ad"/>
            <w:noProof/>
          </w:rPr>
          <w:t>ChilliJSSDK</w:t>
        </w:r>
        <w:r w:rsidRPr="00CB6F99">
          <w:rPr>
            <w:rStyle w:val="ad"/>
            <w:noProof/>
          </w:rPr>
          <w:t>进行编程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18" w:history="1">
        <w:r w:rsidRPr="00CB6F99">
          <w:rPr>
            <w:rStyle w:val="ad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19" w:history="1">
        <w:r w:rsidRPr="00CB6F99">
          <w:rPr>
            <w:rStyle w:val="ad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0" w:history="1">
        <w:r w:rsidRPr="00CB6F99">
          <w:rPr>
            <w:rStyle w:val="ad"/>
            <w:rFonts w:ascii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rFonts w:ascii="黑体"/>
            <w:noProof/>
          </w:rPr>
          <w:t>典型应用流程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1" w:history="1">
        <w:r w:rsidRPr="00CB6F99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2" w:history="1">
        <w:r w:rsidRPr="00CB6F99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3" w:history="1">
        <w:r w:rsidRPr="00CB6F99">
          <w:rPr>
            <w:rStyle w:val="ad"/>
            <w:rFonts w:ascii="黑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rFonts w:ascii="黑体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4" w:history="1">
        <w:r w:rsidRPr="00CB6F99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呼叫错误码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5" w:history="1">
        <w:r w:rsidRPr="00CB6F99">
          <w:rPr>
            <w:rStyle w:val="ad"/>
            <w:noProof/>
            <w:kern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  <w:kern w:val="0"/>
          </w:rPr>
          <w:t>ChilliJSSDK</w:t>
        </w:r>
        <w:r w:rsidRPr="00CB6F99">
          <w:rPr>
            <w:rStyle w:val="ad"/>
            <w:noProof/>
            <w:kern w:val="0"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6" w:history="1">
        <w:r w:rsidRPr="00CB6F99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7" w:history="1">
        <w:r w:rsidRPr="00CB6F99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callid-</w:t>
        </w:r>
        <w:r w:rsidRPr="00CB6F99">
          <w:rPr>
            <w:rStyle w:val="ad"/>
            <w:noProof/>
          </w:rPr>
          <w:t>通话</w:t>
        </w:r>
        <w:r w:rsidRPr="00CB6F99">
          <w:rPr>
            <w:rStyle w:val="ad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8" w:history="1">
        <w:r w:rsidRPr="00CB6F99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ChilliJSSDK</w:t>
        </w:r>
        <w:r w:rsidRPr="00CB6F99">
          <w:rPr>
            <w:rStyle w:val="ad"/>
            <w:noProof/>
          </w:rPr>
          <w:t>主调函数说明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29" w:history="1">
        <w:r w:rsidRPr="00CB6F99">
          <w:rPr>
            <w:rStyle w:val="ad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设置日志级别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0" w:history="1">
        <w:r w:rsidRPr="00CB6F99">
          <w:rPr>
            <w:rStyle w:val="ad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1" w:history="1">
        <w:r w:rsidRPr="00CB6F99">
          <w:rPr>
            <w:rStyle w:val="ad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2" w:history="1">
        <w:r w:rsidRPr="00CB6F99">
          <w:rPr>
            <w:rStyle w:val="ad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3" w:history="1">
        <w:r w:rsidRPr="00CB6F99">
          <w:rPr>
            <w:rStyle w:val="ad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获取版本号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4" w:history="1">
        <w:r w:rsidRPr="00CB6F99">
          <w:rPr>
            <w:rStyle w:val="ad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5" w:history="1">
        <w:r w:rsidRPr="00CB6F99">
          <w:rPr>
            <w:rStyle w:val="ad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6" w:history="1">
        <w:r w:rsidRPr="00CB6F99">
          <w:rPr>
            <w:rStyle w:val="ad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7" w:history="1">
        <w:r w:rsidRPr="00CB6F99">
          <w:rPr>
            <w:rStyle w:val="ad"/>
            <w:noProof/>
          </w:rPr>
          <w:t>4.2.9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保持通话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8" w:history="1">
        <w:r w:rsidRPr="00CB6F99">
          <w:rPr>
            <w:rStyle w:val="ad"/>
            <w:noProof/>
          </w:rPr>
          <w:t>4.2.10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恢复通话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39" w:history="1">
        <w:r w:rsidRPr="00CB6F99">
          <w:rPr>
            <w:rStyle w:val="ad"/>
            <w:noProof/>
          </w:rPr>
          <w:t>4.2.11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盲转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40" w:history="1">
        <w:r w:rsidRPr="00CB6F99">
          <w:rPr>
            <w:rStyle w:val="ad"/>
            <w:noProof/>
          </w:rPr>
          <w:t>4.2.12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发送</w:t>
        </w:r>
        <w:r w:rsidRPr="00CB6F99">
          <w:rPr>
            <w:rStyle w:val="ad"/>
            <w:noProof/>
          </w:rPr>
          <w:t>DTMF</w:t>
        </w:r>
        <w:r w:rsidRPr="00CB6F99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41" w:history="1">
        <w:r w:rsidRPr="00CB6F99">
          <w:rPr>
            <w:rStyle w:val="ad"/>
            <w:noProof/>
          </w:rPr>
          <w:t>4.2.13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咨询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42" w:history="1">
        <w:r w:rsidRPr="00CB6F99">
          <w:rPr>
            <w:rStyle w:val="ad"/>
            <w:noProof/>
          </w:rPr>
          <w:t>4.2.14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咨询接回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43" w:history="1">
        <w:r w:rsidRPr="00CB6F99">
          <w:rPr>
            <w:rStyle w:val="ad"/>
            <w:noProof/>
          </w:rPr>
          <w:t>4.2.15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通话切换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44" w:history="1">
        <w:r w:rsidRPr="00CB6F99">
          <w:rPr>
            <w:rStyle w:val="ad"/>
            <w:noProof/>
          </w:rPr>
          <w:t>4.2.16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咨询后转接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45" w:history="1">
        <w:r w:rsidRPr="00CB6F99">
          <w:rPr>
            <w:rStyle w:val="ad"/>
            <w:noProof/>
          </w:rPr>
          <w:t>4.2.17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咨询后会议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46" w:history="1">
        <w:r w:rsidRPr="00CB6F99">
          <w:rPr>
            <w:rStyle w:val="ad"/>
            <w:noProof/>
          </w:rPr>
          <w:t>4.2.18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单步会议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47" w:history="1">
        <w:r w:rsidRPr="00CB6F99">
          <w:rPr>
            <w:rStyle w:val="ad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响应事件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48" w:history="1">
        <w:r w:rsidRPr="00CB6F99">
          <w:rPr>
            <w:rStyle w:val="ad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49" w:history="1">
        <w:r w:rsidRPr="00CB6F99">
          <w:rPr>
            <w:rStyle w:val="ad"/>
            <w:noProof/>
          </w:rPr>
          <w:t>4.3.1.1</w:t>
        </w:r>
        <w:r>
          <w:rPr>
            <w:noProof/>
          </w:rPr>
          <w:tab/>
        </w:r>
        <w:r w:rsidRPr="00CB6F99">
          <w:rPr>
            <w:rStyle w:val="ad"/>
            <w:noProof/>
          </w:rPr>
          <w:t>onRegistered -</w:t>
        </w:r>
        <w:r w:rsidRPr="00CB6F99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50" w:history="1">
        <w:r w:rsidRPr="00CB6F99">
          <w:rPr>
            <w:rStyle w:val="ad"/>
            <w:noProof/>
          </w:rPr>
          <w:t>4.3.1.2</w:t>
        </w:r>
        <w:r>
          <w:rPr>
            <w:noProof/>
          </w:rPr>
          <w:tab/>
        </w:r>
        <w:r w:rsidRPr="00CB6F99">
          <w:rPr>
            <w:rStyle w:val="ad"/>
            <w:noProof/>
          </w:rPr>
          <w:t xml:space="preserve">onLogout - </w:t>
        </w:r>
        <w:r w:rsidRPr="00CB6F99">
          <w:rPr>
            <w:rStyle w:val="ad"/>
            <w:noProof/>
          </w:rPr>
          <w:t>登出成功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0922651" w:history="1">
        <w:r w:rsidRPr="00CB6F99">
          <w:rPr>
            <w:rStyle w:val="ad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B6F99">
          <w:rPr>
            <w:rStyle w:val="ad"/>
            <w:noProof/>
          </w:rPr>
          <w:t>VoIP</w:t>
        </w:r>
        <w:r w:rsidRPr="00CB6F99">
          <w:rPr>
            <w:rStyle w:val="ad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52" w:history="1">
        <w:r w:rsidRPr="00CB6F99">
          <w:rPr>
            <w:rStyle w:val="ad"/>
            <w:noProof/>
          </w:rPr>
          <w:t>4.3.2.1</w:t>
        </w:r>
        <w:r>
          <w:rPr>
            <w:noProof/>
          </w:rPr>
          <w:tab/>
        </w:r>
        <w:r w:rsidRPr="00CB6F99">
          <w:rPr>
            <w:rStyle w:val="ad"/>
            <w:noProof/>
          </w:rPr>
          <w:t xml:space="preserve">onReceived - </w:t>
        </w:r>
        <w:r w:rsidRPr="00CB6F99">
          <w:rPr>
            <w:rStyle w:val="ad"/>
            <w:noProof/>
          </w:rPr>
          <w:t>接到呼叫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53" w:history="1">
        <w:r w:rsidRPr="00CB6F99">
          <w:rPr>
            <w:rStyle w:val="ad"/>
            <w:noProof/>
          </w:rPr>
          <w:t>4.3.2.2</w:t>
        </w:r>
        <w:r>
          <w:rPr>
            <w:noProof/>
          </w:rPr>
          <w:tab/>
        </w:r>
        <w:r w:rsidRPr="00CB6F99">
          <w:rPr>
            <w:rStyle w:val="ad"/>
            <w:noProof/>
          </w:rPr>
          <w:t xml:space="preserve">onOriginated– </w:t>
        </w:r>
        <w:r w:rsidRPr="00CB6F99">
          <w:rPr>
            <w:rStyle w:val="ad"/>
            <w:noProof/>
          </w:rPr>
          <w:t>外呼中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54" w:history="1">
        <w:r w:rsidRPr="00CB6F99">
          <w:rPr>
            <w:rStyle w:val="ad"/>
            <w:noProof/>
          </w:rPr>
          <w:t>4.3.2.3</w:t>
        </w:r>
        <w:r>
          <w:rPr>
            <w:noProof/>
          </w:rPr>
          <w:tab/>
        </w:r>
        <w:r w:rsidRPr="00CB6F99">
          <w:rPr>
            <w:rStyle w:val="ad"/>
            <w:noProof/>
          </w:rPr>
          <w:t xml:space="preserve">onDelivered - </w:t>
        </w:r>
        <w:r w:rsidRPr="00CB6F99">
          <w:rPr>
            <w:rStyle w:val="ad"/>
            <w:noProof/>
          </w:rPr>
          <w:t>呼叫振铃中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55" w:history="1">
        <w:r w:rsidRPr="00CB6F99">
          <w:rPr>
            <w:rStyle w:val="ad"/>
            <w:noProof/>
          </w:rPr>
          <w:t>4.3.2.4</w:t>
        </w:r>
        <w:r>
          <w:rPr>
            <w:noProof/>
          </w:rPr>
          <w:tab/>
        </w:r>
        <w:r w:rsidRPr="00CB6F99">
          <w:rPr>
            <w:rStyle w:val="ad"/>
            <w:noProof/>
          </w:rPr>
          <w:t>onEstablished–</w:t>
        </w:r>
        <w:r w:rsidRPr="00CB6F99">
          <w:rPr>
            <w:rStyle w:val="ad"/>
            <w:noProof/>
          </w:rPr>
          <w:t>应答事件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56" w:history="1">
        <w:r w:rsidRPr="00CB6F99">
          <w:rPr>
            <w:rStyle w:val="ad"/>
            <w:noProof/>
          </w:rPr>
          <w:t>4.3.2.5</w:t>
        </w:r>
        <w:r>
          <w:rPr>
            <w:noProof/>
          </w:rPr>
          <w:tab/>
        </w:r>
        <w:r w:rsidRPr="00CB6F99">
          <w:rPr>
            <w:rStyle w:val="ad"/>
            <w:noProof/>
          </w:rPr>
          <w:t xml:space="preserve">onCallCleared - </w:t>
        </w:r>
        <w:r w:rsidRPr="00CB6F99">
          <w:rPr>
            <w:rStyle w:val="ad"/>
            <w:noProof/>
          </w:rPr>
          <w:t>呼叫被释放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57" w:history="1">
        <w:r w:rsidRPr="00CB6F99">
          <w:rPr>
            <w:rStyle w:val="ad"/>
            <w:noProof/>
          </w:rPr>
          <w:t>4.3.2.6</w:t>
        </w:r>
        <w:r>
          <w:rPr>
            <w:noProof/>
          </w:rPr>
          <w:tab/>
        </w:r>
        <w:r w:rsidRPr="00CB6F99">
          <w:rPr>
            <w:rStyle w:val="ad"/>
            <w:noProof/>
          </w:rPr>
          <w:t xml:space="preserve">onHeld - </w:t>
        </w:r>
        <w:r w:rsidRPr="00CB6F99">
          <w:rPr>
            <w:rStyle w:val="ad"/>
            <w:noProof/>
          </w:rPr>
          <w:t>保持呼叫成功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58" w:history="1">
        <w:r w:rsidRPr="00CB6F99">
          <w:rPr>
            <w:rStyle w:val="ad"/>
            <w:noProof/>
          </w:rPr>
          <w:t>4.3.2.7</w:t>
        </w:r>
        <w:r>
          <w:rPr>
            <w:noProof/>
          </w:rPr>
          <w:tab/>
        </w:r>
        <w:r w:rsidRPr="00CB6F99">
          <w:rPr>
            <w:rStyle w:val="ad"/>
            <w:noProof/>
          </w:rPr>
          <w:t xml:space="preserve">onHeldFailed - </w:t>
        </w:r>
        <w:r w:rsidRPr="00CB6F99">
          <w:rPr>
            <w:rStyle w:val="ad"/>
            <w:noProof/>
          </w:rPr>
          <w:t>保持呼叫失败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59" w:history="1">
        <w:r w:rsidRPr="00CB6F99">
          <w:rPr>
            <w:rStyle w:val="ad"/>
            <w:noProof/>
          </w:rPr>
          <w:t>4.3.2.8</w:t>
        </w:r>
        <w:r>
          <w:rPr>
            <w:noProof/>
          </w:rPr>
          <w:tab/>
        </w:r>
        <w:r w:rsidRPr="00CB6F99">
          <w:rPr>
            <w:rStyle w:val="ad"/>
            <w:noProof/>
          </w:rPr>
          <w:t>onRetrieved–</w:t>
        </w:r>
        <w:r w:rsidRPr="00CB6F99">
          <w:rPr>
            <w:rStyle w:val="ad"/>
            <w:noProof/>
          </w:rPr>
          <w:t>取消保持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30922660" w:history="1">
        <w:r w:rsidRPr="00CB6F99">
          <w:rPr>
            <w:rStyle w:val="ad"/>
            <w:noProof/>
          </w:rPr>
          <w:t>4.3.2.9</w:t>
        </w:r>
        <w:r>
          <w:rPr>
            <w:noProof/>
          </w:rPr>
          <w:tab/>
        </w:r>
        <w:r w:rsidRPr="00CB6F99">
          <w:rPr>
            <w:rStyle w:val="ad"/>
            <w:noProof/>
          </w:rPr>
          <w:t>onRetrieveFailed–</w:t>
        </w:r>
        <w:r w:rsidRPr="00CB6F99">
          <w:rPr>
            <w:rStyle w:val="ad"/>
            <w:noProof/>
          </w:rPr>
          <w:t>取消保持失败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30922661" w:history="1">
        <w:r w:rsidRPr="00CB6F99">
          <w:rPr>
            <w:rStyle w:val="ad"/>
            <w:noProof/>
          </w:rPr>
          <w:t>4.3.2.10</w:t>
        </w:r>
        <w:r>
          <w:rPr>
            <w:noProof/>
          </w:rPr>
          <w:tab/>
        </w:r>
        <w:r w:rsidRPr="00CB6F99">
          <w:rPr>
            <w:rStyle w:val="ad"/>
            <w:noProof/>
          </w:rPr>
          <w:t xml:space="preserve">onTransferred - </w:t>
        </w:r>
        <w:r w:rsidRPr="00CB6F99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30922662" w:history="1">
        <w:r w:rsidRPr="00CB6F99">
          <w:rPr>
            <w:rStyle w:val="ad"/>
            <w:noProof/>
          </w:rPr>
          <w:t>4.3.2.11</w:t>
        </w:r>
        <w:r>
          <w:rPr>
            <w:noProof/>
          </w:rPr>
          <w:tab/>
        </w:r>
        <w:r w:rsidRPr="00CB6F99">
          <w:rPr>
            <w:rStyle w:val="ad"/>
            <w:noProof/>
          </w:rPr>
          <w:t xml:space="preserve">onTransferFailed - </w:t>
        </w:r>
        <w:r w:rsidRPr="00CB6F99">
          <w:rPr>
            <w:rStyle w:val="ad"/>
            <w:noProof/>
          </w:rPr>
          <w:t>呼叫转接失败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30922663" w:history="1">
        <w:r w:rsidRPr="00CB6F99">
          <w:rPr>
            <w:rStyle w:val="ad"/>
            <w:noProof/>
          </w:rPr>
          <w:t>4.3.2.12</w:t>
        </w:r>
        <w:r>
          <w:rPr>
            <w:noProof/>
          </w:rPr>
          <w:tab/>
        </w:r>
        <w:r w:rsidRPr="00CB6F99">
          <w:rPr>
            <w:rStyle w:val="ad"/>
            <w:noProof/>
          </w:rPr>
          <w:t>onDtmfReceived-</w:t>
        </w:r>
        <w:r w:rsidRPr="00CB6F99">
          <w:rPr>
            <w:rStyle w:val="ad"/>
            <w:noProof/>
          </w:rPr>
          <w:t>收到</w:t>
        </w:r>
        <w:r w:rsidRPr="00CB6F99">
          <w:rPr>
            <w:rStyle w:val="ad"/>
            <w:noProof/>
          </w:rPr>
          <w:t>DTMF</w:t>
        </w:r>
        <w:r w:rsidRPr="00CB6F99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30922664" w:history="1">
        <w:r w:rsidRPr="00CB6F99">
          <w:rPr>
            <w:rStyle w:val="ad"/>
            <w:noProof/>
          </w:rPr>
          <w:t>4.3.2.13</w:t>
        </w:r>
        <w:r>
          <w:rPr>
            <w:noProof/>
          </w:rPr>
          <w:tab/>
        </w:r>
        <w:r w:rsidRPr="00CB6F99">
          <w:rPr>
            <w:rStyle w:val="ad"/>
            <w:noProof/>
          </w:rPr>
          <w:t>onConferenced-</w:t>
        </w:r>
        <w:r w:rsidRPr="00CB6F99">
          <w:rPr>
            <w:rStyle w:val="ad"/>
            <w:noProof/>
          </w:rPr>
          <w:t>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E6BF4" w:rsidRDefault="00FE6BF4">
      <w:pPr>
        <w:pStyle w:val="TOC4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30922665" w:history="1">
        <w:r w:rsidRPr="00CB6F99">
          <w:rPr>
            <w:rStyle w:val="ad"/>
            <w:noProof/>
          </w:rPr>
          <w:t>4.3.2.14</w:t>
        </w:r>
        <w:r>
          <w:rPr>
            <w:noProof/>
          </w:rPr>
          <w:tab/>
        </w:r>
        <w:r w:rsidRPr="00CB6F99">
          <w:rPr>
            <w:rStyle w:val="ad"/>
            <w:noProof/>
          </w:rPr>
          <w:t>onConferenceFailed-</w:t>
        </w:r>
        <w:r w:rsidRPr="00CB6F99">
          <w:rPr>
            <w:rStyle w:val="ad"/>
            <w:noProof/>
          </w:rPr>
          <w:t>会议失败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_Toc530922665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8A7DC6" w:rsidP="00DA610B">
      <w:pPr>
        <w:pStyle w:val="1"/>
        <w:jc w:val="both"/>
        <w:rPr>
          <w:kern w:val="0"/>
        </w:rPr>
      </w:pPr>
      <w:bookmarkStart w:id="2" w:name="_Toc530922612"/>
      <w:r>
        <w:rPr>
          <w:kern w:val="0"/>
        </w:rPr>
        <w:lastRenderedPageBreak/>
        <w:t>Chilli</w:t>
      </w:r>
      <w:r w:rsidR="008E657C">
        <w:rPr>
          <w:kern w:val="0"/>
        </w:rPr>
        <w:t>JSSDK</w:t>
      </w:r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30922613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B04C32" w:rsidP="00C1097C">
      <w:pPr>
        <w:ind w:firstLine="420"/>
      </w:pPr>
      <w:bookmarkStart w:id="5" w:name="OLE_LINK12"/>
      <w:bookmarkStart w:id="6" w:name="OLE_LINK13"/>
      <w:bookmarkStart w:id="7" w:name="OLE_LINK3"/>
      <w:r>
        <w:t>Chilli</w:t>
      </w:r>
      <w:r w:rsidR="00094DFF">
        <w:t>JS</w:t>
      </w:r>
      <w:r>
        <w:t>SDK</w:t>
      </w:r>
      <w:r w:rsidR="00C20CA2">
        <w:rPr>
          <w:rFonts w:hint="eastAsia"/>
        </w:rPr>
        <w:t>是使用了</w:t>
      </w:r>
      <w:r w:rsidR="00C20CA2">
        <w:rPr>
          <w:rFonts w:hint="eastAsia"/>
        </w:rPr>
        <w:t>WebSocket+WebRTC</w:t>
      </w:r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30922614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080EA3">
        <w:t>ChilliJSSDK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r w:rsidR="00080EA3">
        <w:rPr>
          <w:rFonts w:hint="eastAsia"/>
        </w:rPr>
        <w:t>ChilliJSSDK</w:t>
      </w:r>
      <w:r w:rsidR="00944E17">
        <w:t>.</w:t>
      </w:r>
      <w:r w:rsidR="00EB1477">
        <w:rPr>
          <w:rFonts w:hint="eastAsia"/>
        </w:rPr>
        <w:t>getVersion</w:t>
      </w:r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30922615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05330D" w:rsidRDefault="00F23C74" w:rsidP="00F23C74">
      <w:r>
        <w:rPr>
          <w:rFonts w:hint="eastAsia"/>
        </w:rPr>
        <w:t>系统环境：</w:t>
      </w:r>
      <w:r w:rsidR="005D515C">
        <w:rPr>
          <w:rFonts w:hint="eastAsia"/>
        </w:rPr>
        <w:t>支持</w:t>
      </w:r>
      <w:r w:rsidR="005D515C">
        <w:rPr>
          <w:rFonts w:hint="eastAsia"/>
        </w:rPr>
        <w:t>Web</w:t>
      </w:r>
      <w:r w:rsidR="005D515C">
        <w:t>RTC</w:t>
      </w:r>
      <w:r w:rsidR="005D515C">
        <w:rPr>
          <w:rFonts w:hint="eastAsia"/>
        </w:rPr>
        <w:t>的浏览器。</w:t>
      </w:r>
    </w:p>
    <w:p w:rsidR="00F23C74" w:rsidRDefault="005D515C" w:rsidP="00F23C74">
      <w:r w:rsidRPr="005D515C">
        <w:rPr>
          <w:rFonts w:hint="eastAsia"/>
        </w:rPr>
        <w:t>在</w:t>
      </w:r>
      <w:r w:rsidRPr="005D515C">
        <w:rPr>
          <w:rFonts w:hint="eastAsia"/>
        </w:rPr>
        <w:t xml:space="preserve"> IOS </w:t>
      </w:r>
      <w:r w:rsidRPr="005D515C">
        <w:rPr>
          <w:rFonts w:hint="eastAsia"/>
        </w:rPr>
        <w:t>上</w:t>
      </w:r>
      <w:r w:rsidRPr="005D515C">
        <w:rPr>
          <w:rFonts w:hint="eastAsia"/>
        </w:rPr>
        <w:t xml:space="preserve"> WebView </w:t>
      </w:r>
      <w:r w:rsidRPr="005D515C">
        <w:rPr>
          <w:rFonts w:hint="eastAsia"/>
        </w:rPr>
        <w:t>：</w:t>
      </w:r>
      <w:r w:rsidRPr="005D515C">
        <w:rPr>
          <w:rFonts w:hint="eastAsia"/>
        </w:rPr>
        <w:t xml:space="preserve"> </w:t>
      </w:r>
      <w:r w:rsidRPr="005D515C">
        <w:rPr>
          <w:rFonts w:hint="eastAsia"/>
        </w:rPr>
        <w:t>不支持，且苹果不允许</w:t>
      </w:r>
      <w:r w:rsidRPr="005D515C">
        <w:rPr>
          <w:rFonts w:hint="eastAsia"/>
        </w:rPr>
        <w:t>App</w:t>
      </w:r>
      <w:r w:rsidRPr="005D515C">
        <w:rPr>
          <w:rFonts w:hint="eastAsia"/>
        </w:rPr>
        <w:t>编译自己的</w:t>
      </w:r>
      <w:r w:rsidRPr="005D515C">
        <w:rPr>
          <w:rFonts w:hint="eastAsia"/>
        </w:rPr>
        <w:t>WebView</w:t>
      </w:r>
      <w:r w:rsidRPr="005D515C">
        <w:rPr>
          <w:rFonts w:hint="eastAsia"/>
        </w:rPr>
        <w:t>。只能用</w:t>
      </w:r>
      <w:r w:rsidRPr="005D515C">
        <w:rPr>
          <w:rFonts w:hint="eastAsia"/>
        </w:rPr>
        <w:t>native</w:t>
      </w:r>
      <w:r w:rsidRPr="005D515C">
        <w:rPr>
          <w:rFonts w:hint="eastAsia"/>
        </w:rPr>
        <w:t>调用了。</w:t>
      </w:r>
      <w:r w:rsidRPr="005D515C">
        <w:rPr>
          <w:rFonts w:hint="eastAsia"/>
        </w:rPr>
        <w:cr/>
      </w:r>
      <w:r w:rsidRPr="005D515C">
        <w:rPr>
          <w:rFonts w:hint="eastAsia"/>
        </w:rPr>
        <w:t>浏览器：</w:t>
      </w:r>
      <w:r w:rsidRPr="005D515C">
        <w:rPr>
          <w:rFonts w:hint="eastAsia"/>
        </w:rPr>
        <w:t xml:space="preserve"> Safari IOS 11 </w:t>
      </w:r>
      <w:r w:rsidRPr="005D515C">
        <w:rPr>
          <w:rFonts w:hint="eastAsia"/>
        </w:rPr>
        <w:t>以上的版本。其他浏览器不支持。</w:t>
      </w:r>
      <w:r w:rsidRPr="005D515C">
        <w:rPr>
          <w:rFonts w:hint="eastAsia"/>
        </w:rPr>
        <w:cr/>
      </w:r>
      <w:r w:rsidRPr="005D515C">
        <w:rPr>
          <w:rFonts w:hint="eastAsia"/>
        </w:rPr>
        <w:t>在</w:t>
      </w:r>
      <w:r w:rsidRPr="005D515C">
        <w:rPr>
          <w:rFonts w:hint="eastAsia"/>
        </w:rPr>
        <w:t>Android</w:t>
      </w:r>
      <w:r w:rsidRPr="005D515C">
        <w:rPr>
          <w:rFonts w:hint="eastAsia"/>
        </w:rPr>
        <w:t>上</w:t>
      </w:r>
      <w:r w:rsidRPr="005D515C">
        <w:rPr>
          <w:rFonts w:hint="eastAsia"/>
        </w:rPr>
        <w:t xml:space="preserve"> WebView </w:t>
      </w:r>
      <w:r w:rsidRPr="005D515C">
        <w:rPr>
          <w:rFonts w:hint="eastAsia"/>
        </w:rPr>
        <w:t>：</w:t>
      </w:r>
      <w:r w:rsidRPr="005D515C">
        <w:rPr>
          <w:rFonts w:hint="eastAsia"/>
        </w:rPr>
        <w:t xml:space="preserve"> Android 5.0 </w:t>
      </w:r>
      <w:r w:rsidRPr="005D515C">
        <w:rPr>
          <w:rFonts w:hint="eastAsia"/>
        </w:rPr>
        <w:t>及以上版本</w:t>
      </w:r>
      <w:r w:rsidRPr="005D515C">
        <w:rPr>
          <w:rFonts w:hint="eastAsia"/>
        </w:rPr>
        <w:t xml:space="preserve"> </w:t>
      </w:r>
      <w:r w:rsidRPr="005D515C">
        <w:rPr>
          <w:rFonts w:hint="eastAsia"/>
        </w:rPr>
        <w:t>（</w:t>
      </w:r>
      <w:r w:rsidRPr="005D515C">
        <w:rPr>
          <w:rFonts w:hint="eastAsia"/>
        </w:rPr>
        <w:t xml:space="preserve">Webkit </w:t>
      </w:r>
      <w:r w:rsidRPr="005D515C">
        <w:rPr>
          <w:rFonts w:hint="eastAsia"/>
        </w:rPr>
        <w:t>版本</w:t>
      </w:r>
      <w:r w:rsidRPr="005D515C">
        <w:rPr>
          <w:rFonts w:hint="eastAsia"/>
        </w:rPr>
        <w:t xml:space="preserve"> 537.36</w:t>
      </w:r>
      <w:r w:rsidRPr="005D515C">
        <w:rPr>
          <w:rFonts w:hint="eastAsia"/>
        </w:rPr>
        <w:t>）</w:t>
      </w:r>
      <w:r w:rsidRPr="005D515C">
        <w:rPr>
          <w:rFonts w:hint="eastAsia"/>
        </w:rPr>
        <w:t xml:space="preserve"> </w:t>
      </w:r>
      <w:r w:rsidRPr="005D515C">
        <w:rPr>
          <w:rFonts w:hint="eastAsia"/>
        </w:rPr>
        <w:cr/>
      </w:r>
      <w:r w:rsidRPr="005D515C">
        <w:rPr>
          <w:rFonts w:hint="eastAsia"/>
        </w:rPr>
        <w:t>浏览器：</w:t>
      </w:r>
      <w:r w:rsidRPr="005D515C">
        <w:rPr>
          <w:rFonts w:hint="eastAsia"/>
        </w:rPr>
        <w:t xml:space="preserve"> Chrome 29 </w:t>
      </w:r>
      <w:r w:rsidRPr="005D515C">
        <w:rPr>
          <w:rFonts w:hint="eastAsia"/>
        </w:rPr>
        <w:t>及以上版本支持。</w:t>
      </w:r>
      <w:r w:rsidRPr="005D515C">
        <w:rPr>
          <w:rFonts w:hint="eastAsia"/>
        </w:rPr>
        <w:t xml:space="preserve"> </w:t>
      </w:r>
      <w:r w:rsidRPr="005D515C">
        <w:rPr>
          <w:rFonts w:hint="eastAsia"/>
        </w:rPr>
        <w:cr/>
        <w:t>Firefox 24</w:t>
      </w:r>
      <w:r w:rsidRPr="005D515C">
        <w:rPr>
          <w:rFonts w:hint="eastAsia"/>
        </w:rPr>
        <w:t>及以上版本。</w:t>
      </w:r>
      <w:r w:rsidRPr="005D515C">
        <w:rPr>
          <w:rFonts w:hint="eastAsia"/>
        </w:rPr>
        <w:cr/>
      </w:r>
      <w:r w:rsidRPr="005D515C">
        <w:rPr>
          <w:rFonts w:hint="eastAsia"/>
        </w:rPr>
        <w:t>在</w:t>
      </w:r>
      <w:r w:rsidRPr="005D515C">
        <w:rPr>
          <w:rFonts w:hint="eastAsia"/>
        </w:rPr>
        <w:t xml:space="preserve">PC </w:t>
      </w:r>
      <w:r w:rsidRPr="005D515C">
        <w:rPr>
          <w:rFonts w:hint="eastAsia"/>
        </w:rPr>
        <w:t>上：</w:t>
      </w:r>
      <w:r w:rsidRPr="005D515C">
        <w:rPr>
          <w:rFonts w:hint="eastAsia"/>
        </w:rPr>
        <w:t xml:space="preserve"> </w:t>
      </w:r>
      <w:r w:rsidRPr="005D515C">
        <w:rPr>
          <w:rFonts w:hint="eastAsia"/>
        </w:rPr>
        <w:t>浏览器：</w:t>
      </w:r>
      <w:r w:rsidRPr="005D515C">
        <w:rPr>
          <w:rFonts w:hint="eastAsia"/>
        </w:rPr>
        <w:t xml:space="preserve"> </w:t>
      </w:r>
      <w:r w:rsidRPr="005D515C">
        <w:rPr>
          <w:rFonts w:hint="eastAsia"/>
        </w:rPr>
        <w:t>支持</w:t>
      </w:r>
      <w:r w:rsidRPr="005D515C">
        <w:rPr>
          <w:rFonts w:hint="eastAsia"/>
        </w:rPr>
        <w:t>Chrome40</w:t>
      </w:r>
      <w:r w:rsidRPr="005D515C">
        <w:rPr>
          <w:rFonts w:hint="eastAsia"/>
        </w:rPr>
        <w:t>以上所有版本</w:t>
      </w:r>
      <w:r w:rsidRPr="005D515C">
        <w:rPr>
          <w:rFonts w:hint="eastAsia"/>
        </w:rPr>
        <w:t xml:space="preserve">. </w:t>
      </w:r>
      <w:r w:rsidRPr="005D515C">
        <w:rPr>
          <w:rFonts w:hint="eastAsia"/>
        </w:rPr>
        <w:cr/>
      </w:r>
      <w:r w:rsidRPr="005D515C">
        <w:rPr>
          <w:rFonts w:hint="eastAsia"/>
        </w:rPr>
        <w:t>支持</w:t>
      </w:r>
      <w:r w:rsidRPr="005D515C">
        <w:rPr>
          <w:rFonts w:hint="eastAsia"/>
        </w:rPr>
        <w:t xml:space="preserve"> Firefox 24</w:t>
      </w:r>
      <w:r w:rsidRPr="005D515C">
        <w:rPr>
          <w:rFonts w:hint="eastAsia"/>
        </w:rPr>
        <w:t>及以上版本</w:t>
      </w:r>
      <w:r w:rsidRPr="005D515C">
        <w:rPr>
          <w:rFonts w:hint="eastAsia"/>
        </w:rPr>
        <w:cr/>
      </w:r>
      <w:r w:rsidRPr="005D515C">
        <w:rPr>
          <w:rFonts w:hint="eastAsia"/>
        </w:rPr>
        <w:t>根据浏览器安全要求，需要采用</w:t>
      </w:r>
      <w:r w:rsidRPr="005D515C">
        <w:rPr>
          <w:rFonts w:hint="eastAsia"/>
        </w:rPr>
        <w:t>https</w:t>
      </w:r>
      <w:r w:rsidRPr="005D515C">
        <w:rPr>
          <w:rFonts w:hint="eastAsia"/>
        </w:rPr>
        <w:t>的安全连接。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30922616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C23E2" w:rsidP="00F87DCC">
      <w:r>
        <w:rPr>
          <w:noProof/>
        </w:rPr>
        <w:lastRenderedPageBreak/>
        <w:drawing>
          <wp:inline distT="0" distB="0" distL="0" distR="0" wp14:anchorId="37CB76AB" wp14:editId="117915D5">
            <wp:extent cx="2880360" cy="36112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049" cy="36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080EA3" w:rsidP="00C63181">
            <w:r>
              <w:t>ChilliJSSDK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080EA3" w:rsidP="00C63181">
            <w:r>
              <w:rPr>
                <w:rFonts w:hint="eastAsia"/>
              </w:rPr>
              <w:t>ChilliJSSDK</w:t>
            </w:r>
            <w:r w:rsidR="00461F50">
              <w:rPr>
                <w:rFonts w:hint="eastAsia"/>
              </w:rPr>
              <w:t>。</w:t>
            </w:r>
          </w:p>
        </w:tc>
      </w:tr>
      <w:tr w:rsidR="00D322DF" w:rsidTr="00A76AD0">
        <w:tc>
          <w:tcPr>
            <w:tcW w:w="2660" w:type="dxa"/>
          </w:tcPr>
          <w:p w:rsidR="00D322DF" w:rsidRDefault="003F3A7C" w:rsidP="00C63181">
            <w:r>
              <w:rPr>
                <w:rFonts w:hint="eastAsia"/>
              </w:rPr>
              <w:t>s</w:t>
            </w:r>
            <w:r w:rsidR="00B2700F">
              <w:t>ip.js</w:t>
            </w:r>
          </w:p>
        </w:tc>
        <w:tc>
          <w:tcPr>
            <w:tcW w:w="5862" w:type="dxa"/>
          </w:tcPr>
          <w:p w:rsidR="00D322DF" w:rsidRDefault="00B2700F" w:rsidP="00C63181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协议的浏览器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，开源代码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W</w:t>
            </w:r>
            <w:r>
              <w:t>ebSocket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D322DF" w:rsidP="00C63181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协议的通信平台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30922617"/>
      <w:r>
        <w:rPr>
          <w:rStyle w:val="aa"/>
          <w:rFonts w:hint="eastAsia"/>
          <w:b/>
        </w:rPr>
        <w:t>使用</w:t>
      </w:r>
      <w:r w:rsidR="00080EA3">
        <w:rPr>
          <w:rStyle w:val="aa"/>
          <w:b/>
        </w:rPr>
        <w:t>ChilliJSSDK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r w:rsidR="00080EA3">
        <w:t>ChilliJSSDK</w:t>
      </w:r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30922618"/>
      <w:r>
        <w:rPr>
          <w:rStyle w:val="aa"/>
          <w:rFonts w:hint="eastAsia"/>
          <w:b/>
        </w:rPr>
        <w:lastRenderedPageBreak/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r w:rsidR="00BA4C12">
        <w:rPr>
          <w:rFonts w:hint="eastAsia"/>
        </w:rPr>
        <w:t>js</w:t>
      </w:r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30922619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r w:rsidR="00080EA3">
        <w:t>ChilliJSSDK</w:t>
      </w:r>
      <w:r w:rsidR="0041307F">
        <w:rPr>
          <w:rFonts w:hint="eastAsia"/>
        </w:rPr>
        <w:t>时需要在页面中引入</w:t>
      </w:r>
      <w:r w:rsidR="00080EA3">
        <w:t>ChilliJSSDK</w:t>
      </w:r>
      <w:r w:rsidR="00F73590">
        <w:t>.js</w:t>
      </w:r>
      <w:r w:rsidR="005A3885">
        <w:rPr>
          <w:rFonts w:hint="eastAsia"/>
        </w:rPr>
        <w:t>，引入后会在页面的全局对象中存在一个</w:t>
      </w:r>
      <w:r w:rsidR="00080EA3">
        <w:rPr>
          <w:rFonts w:hint="eastAsia"/>
        </w:rPr>
        <w:t>ChilliJSSDK</w:t>
      </w:r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r w:rsidR="00080EA3">
        <w:rPr>
          <w:rFonts w:hint="eastAsia"/>
        </w:rPr>
        <w:t>ChilliJSSDK</w:t>
      </w:r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type="text/javascript" &gt;</w:t>
      </w:r>
    </w:p>
    <w:p w:rsidR="0095187C" w:rsidRDefault="00080EA3" w:rsidP="0095187C">
      <w:pPr>
        <w:rPr>
          <w:kern w:val="0"/>
        </w:rPr>
      </w:pPr>
      <w:r>
        <w:rPr>
          <w:rFonts w:hint="eastAsia"/>
          <w:kern w:val="0"/>
        </w:rPr>
        <w:t>ChilliJSSDK</w:t>
      </w:r>
      <w:r w:rsidR="0095187C">
        <w:rPr>
          <w:rFonts w:hint="eastAsia"/>
          <w:kern w:val="0"/>
        </w:rPr>
        <w:t>.</w:t>
      </w:r>
      <w:r w:rsidR="00C64F0B"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95187C" w:rsidRDefault="00080EA3" w:rsidP="0095187C">
      <w:pPr>
        <w:rPr>
          <w:kern w:val="0"/>
        </w:rPr>
      </w:pPr>
      <w:r>
        <w:rPr>
          <w:rFonts w:hint="eastAsia"/>
          <w:kern w:val="0"/>
        </w:rPr>
        <w:t>ChilliJSSDK</w:t>
      </w:r>
      <w:r w:rsidR="004E5A96">
        <w:rPr>
          <w:rFonts w:hint="eastAsia"/>
          <w:kern w:val="0"/>
        </w:rPr>
        <w:t>.</w:t>
      </w:r>
      <w:r w:rsidR="00CA31F0" w:rsidRPr="00CA31F0">
        <w:t xml:space="preserve"> </w:t>
      </w:r>
      <w:r w:rsidR="00CA31F0" w:rsidRPr="00CA31F0">
        <w:rPr>
          <w:kern w:val="0"/>
        </w:rPr>
        <w:t xml:space="preserve">onDelivered </w:t>
      </w:r>
      <w:r w:rsidR="004E5A96">
        <w:rPr>
          <w:kern w:val="0"/>
        </w:rPr>
        <w:t>=function</w:t>
      </w:r>
      <w:r w:rsidR="0095187C" w:rsidRPr="000E1BCE">
        <w:rPr>
          <w:kern w:val="0"/>
        </w:rPr>
        <w:t>(</w:t>
      </w:r>
      <w:r w:rsidR="004E5A96">
        <w:rPr>
          <w:kern w:val="0"/>
        </w:rPr>
        <w:t>e</w:t>
      </w:r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</w:p>
    <w:p w:rsidR="0095187C" w:rsidRDefault="00427DCE" w:rsidP="0095187C">
      <w:pPr>
        <w:rPr>
          <w:kern w:val="0"/>
        </w:rPr>
      </w:pPr>
      <w:r>
        <w:rPr>
          <w:kern w:val="0"/>
        </w:rPr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2F7758" w:rsidRDefault="002F7758" w:rsidP="002F7758">
      <w:pPr>
        <w:rPr>
          <w:kern w:val="0"/>
        </w:rPr>
      </w:pPr>
      <w:r>
        <w:rPr>
          <w:kern w:val="0"/>
        </w:rPr>
        <w:t>alert</w:t>
      </w:r>
      <w:r>
        <w:rPr>
          <w:rFonts w:hint="eastAsia"/>
          <w:kern w:val="0"/>
        </w:rPr>
        <w:t>(</w:t>
      </w:r>
      <w:r w:rsidR="00080EA3">
        <w:rPr>
          <w:kern w:val="0"/>
        </w:rPr>
        <w:t>ChilliJSSDK</w:t>
      </w:r>
      <w:r w:rsidR="00D42D69">
        <w:rPr>
          <w:kern w:val="0"/>
        </w:rPr>
        <w:t>.callid</w:t>
      </w:r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30922620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30922621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30922622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30922623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30922624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080EA3" w:rsidP="003F7856">
      <w:pPr>
        <w:pStyle w:val="1"/>
        <w:rPr>
          <w:kern w:val="0"/>
        </w:rPr>
      </w:pPr>
      <w:bookmarkStart w:id="21" w:name="_Toc530922625"/>
      <w:r>
        <w:rPr>
          <w:rFonts w:hint="eastAsia"/>
          <w:kern w:val="0"/>
        </w:rPr>
        <w:t>ChilliJSSDK</w:t>
      </w:r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30922626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30922627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DB7E5E">
        <w:rPr>
          <w:rFonts w:hint="eastAsia"/>
        </w:rPr>
        <w:t>Chilli SDK</w:t>
      </w:r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080EA3" w:rsidP="004A6304">
      <w:pPr>
        <w:pStyle w:val="2"/>
      </w:pPr>
      <w:bookmarkStart w:id="24" w:name="_Toc530922628"/>
      <w:r>
        <w:t>ChilliJSSDK</w:t>
      </w:r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30922629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r>
        <w:t>set</w:t>
      </w:r>
      <w:r w:rsidR="00A16F67">
        <w:t>Log</w:t>
      </w:r>
      <w:r>
        <w:t>Level(level)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r w:rsidR="005E4BA3">
        <w:t xml:space="preserve">error,warn,info,debug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r w:rsidR="00080EA3">
        <w:rPr>
          <w:rFonts w:hint="eastAsia"/>
        </w:rPr>
        <w:t>ChilliJSSDK</w:t>
      </w:r>
      <w:r w:rsidR="00591D10">
        <w:rPr>
          <w:rFonts w:hint="eastAsia"/>
        </w:rPr>
        <w:t>.</w:t>
      </w:r>
      <w:r w:rsidR="00591D10" w:rsidRPr="00591D10">
        <w:t>set</w:t>
      </w:r>
      <w:r w:rsidR="00FC45B6">
        <w:t>Log</w:t>
      </w:r>
      <w:r w:rsidR="00591D10" w:rsidRPr="00591D10">
        <w:t>Level("info");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30922630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r w:rsidR="00AB2C0B">
        <w:t>I</w:t>
      </w:r>
      <w:r>
        <w:t>nit()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 xml:space="preserve">: </w:t>
      </w:r>
      <w:r w:rsidR="00D45070">
        <w:t>ture</w:t>
      </w:r>
      <w:r>
        <w:t>成功</w:t>
      </w:r>
      <w:r w:rsidR="00D45070">
        <w:rPr>
          <w:rFonts w:hint="eastAsia"/>
        </w:rPr>
        <w:t>;</w:t>
      </w:r>
      <w:r w:rsidR="00D45070">
        <w:t xml:space="preserve"> false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30922631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r w:rsidR="0032236D">
        <w:t>realm,</w:t>
      </w:r>
      <w:r w:rsidR="00072694">
        <w:rPr>
          <w:rFonts w:hint="eastAsia"/>
        </w:rPr>
        <w:t>sip</w:t>
      </w:r>
      <w:r w:rsidR="00072694">
        <w:t>id,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ipid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ipurl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url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t>sippwd</w:t>
            </w:r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d</w:t>
            </w:r>
            <w:r>
              <w:t>isplayname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w</w:t>
            </w:r>
            <w:r>
              <w:t>ebsocketurl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web</w:t>
            </w:r>
            <w:r>
              <w:t xml:space="preserve">socket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i</w:t>
            </w:r>
            <w:r>
              <w:t>ceserver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  <w:r w:rsidR="00800C0F">
              <w:rPr>
                <w:rFonts w:ascii="新宋体" w:hAnsi="新宋体" w:cs="新宋体" w:hint="eastAsia"/>
                <w:kern w:val="0"/>
                <w:sz w:val="19"/>
                <w:szCs w:val="19"/>
              </w:rPr>
              <w:t>R</w:t>
            </w:r>
            <w:r w:rsidR="00800C0F" w:rsidRPr="00800C0F">
              <w:rPr>
                <w:rFonts w:ascii="新宋体" w:hAnsi="新宋体" w:cs="新宋体"/>
                <w:kern w:val="0"/>
                <w:sz w:val="19"/>
                <w:szCs w:val="19"/>
              </w:rPr>
              <w:t>egistered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 w:rsidR="004F26CF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E55910">
              <w:rPr>
                <w:rFonts w:hint="eastAsia"/>
              </w:rPr>
              <w:t>结果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30922632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</w:t>
            </w:r>
            <w:r w:rsidR="00297375"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ut</w:t>
            </w:r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30922633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r>
        <w:t>getVersion</w:t>
      </w:r>
      <w:bookmarkEnd w:id="32"/>
      <w:bookmarkEnd w:id="33"/>
      <w:r>
        <w:t>()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30922634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r w:rsidR="00BB1931">
        <w:rPr>
          <w:rFonts w:hint="eastAsia"/>
        </w:rPr>
        <w:t>M</w:t>
      </w:r>
      <w:r>
        <w:t xml:space="preserve">akeCall(called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r w:rsidR="00242E4D" w:rsidRPr="00242E4D">
        <w:t>onOriginated</w:t>
      </w:r>
      <w:r w:rsidR="00CF6D39">
        <w:t>、呼叫振铃</w:t>
      </w:r>
      <w:r w:rsidR="00CF6D39">
        <w:rPr>
          <w:rFonts w:hint="eastAsia"/>
        </w:rPr>
        <w:t>触发事件</w:t>
      </w:r>
      <w:r w:rsidR="0020237B" w:rsidRPr="0020237B">
        <w:t>onDelivered</w:t>
      </w:r>
      <w:r w:rsidR="00CF6D39">
        <w:t>、外呼对方应答</w:t>
      </w:r>
      <w:r w:rsidR="00CF6D39">
        <w:rPr>
          <w:rFonts w:hint="eastAsia"/>
        </w:rPr>
        <w:t>触发事件</w:t>
      </w:r>
      <w:r w:rsidR="0020237B" w:rsidRPr="0020237B">
        <w:t>onEstablished</w:t>
      </w:r>
      <w:r w:rsidR="00CF6D39">
        <w:t>；如果呼叫中失败</w:t>
      </w:r>
      <w:r w:rsidR="00CF6D39">
        <w:rPr>
          <w:rFonts w:hint="eastAsia"/>
        </w:rPr>
        <w:t>触发事件</w:t>
      </w:r>
      <w:r w:rsidR="0043336B">
        <w:rPr>
          <w:rFonts w:hint="eastAsia"/>
        </w:rPr>
        <w:t>on</w:t>
      </w:r>
      <w:r w:rsidR="0043336B">
        <w:t>CallCleared</w:t>
      </w:r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onDelivered</w:t>
            </w:r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r w:rsidR="00801463" w:rsidRPr="00FA7504">
              <w:rPr>
                <w:rFonts w:hint="eastAsia"/>
              </w:rPr>
              <w:t>msg</w:t>
            </w:r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62901">
              <w:t>onEstablished</w:t>
            </w:r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r w:rsidR="00801463">
              <w:rPr>
                <w:rFonts w:hint="eastAsia"/>
              </w:rPr>
              <w:t>msg</w:t>
            </w:r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r w:rsidR="00D923C9"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30922635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(callid</w:t>
      </w:r>
      <w:r w:rsidR="00CB1FF5">
        <w:rPr>
          <w:rFonts w:hint="eastAsia"/>
        </w:rPr>
        <w:t>,reason</w:t>
      </w:r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r w:rsidR="0082252F">
              <w:rPr>
                <w:rFonts w:hint="eastAsia"/>
              </w:rPr>
              <w:t>(</w:t>
            </w:r>
            <w:r w:rsidR="00E61271">
              <w:rPr>
                <w:rFonts w:hint="eastAsia"/>
              </w:rPr>
              <w:t>msg</w:t>
            </w:r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30922636"/>
      <w:r>
        <w:t>应答</w:t>
      </w:r>
      <w:bookmarkEnd w:id="39"/>
    </w:p>
    <w:p w:rsidR="001436E1" w:rsidRDefault="00DB4F5E" w:rsidP="005428E9">
      <w:r>
        <w:t>方法名：</w:t>
      </w:r>
      <w:r w:rsidR="00723309">
        <w:t>Answer</w:t>
      </w:r>
      <w:r>
        <w:t>Call(callid</w:t>
      </w:r>
      <w:r w:rsidR="00BC7838">
        <w:rPr>
          <w:rFonts w:hint="eastAsia"/>
        </w:rPr>
        <w:t>,</w:t>
      </w:r>
      <w:r w:rsidR="00BC7838">
        <w:t>userdata</w:t>
      </w:r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r>
        <w:t>on</w:t>
      </w:r>
      <w:r w:rsidR="00531E51" w:rsidRPr="00531E51">
        <w:t>Received</w:t>
      </w:r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t>o</w:t>
            </w:r>
            <w:r w:rsidR="00527B98">
              <w:t>n</w:t>
            </w:r>
            <w:r w:rsidRPr="00531E51">
              <w:t>Established</w:t>
            </w:r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r w:rsidR="00632464">
              <w:rPr>
                <w:rFonts w:hint="eastAsia"/>
              </w:rPr>
              <w:t>msg</w:t>
            </w:r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30922637"/>
      <w:r>
        <w:t>保持通话</w:t>
      </w:r>
      <w:bookmarkEnd w:id="40"/>
    </w:p>
    <w:p w:rsidR="00301E89" w:rsidRDefault="00DB4F5E" w:rsidP="00EA1984">
      <w:r>
        <w:t>方法名：</w:t>
      </w:r>
      <w:r w:rsidR="00C06F01">
        <w:rPr>
          <w:rFonts w:hint="eastAsia"/>
        </w:rPr>
        <w:t>Hold</w:t>
      </w:r>
      <w:r w:rsidR="00601EDD">
        <w:t>Call(callid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r w:rsidR="00157E2F">
              <w:rPr>
                <w:rFonts w:hint="eastAsia"/>
              </w:rPr>
              <w:t>(</w:t>
            </w:r>
            <w:r w:rsidR="003379EA">
              <w:rPr>
                <w:rFonts w:hint="eastAsia"/>
              </w:rPr>
              <w:t>msg</w:t>
            </w:r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nHeldFailed(e)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30922638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r w:rsidR="00661ABD">
        <w:rPr>
          <w:rStyle w:val="fontstyle01"/>
        </w:rPr>
        <w:t>Retrieve</w:t>
      </w:r>
      <w:r w:rsidR="00DF31AA">
        <w:t>Call(callid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r w:rsidR="00D41A81">
              <w:rPr>
                <w:rFonts w:hint="eastAsia"/>
              </w:rPr>
              <w:t>msg</w:t>
            </w:r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on</w:t>
            </w:r>
            <w:r>
              <w:t>RetrieveFailed(e)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30922639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r>
        <w:t>(callid , destination</w:t>
      </w:r>
      <w:r w:rsidR="001C7D79">
        <w:rPr>
          <w:rFonts w:hint="eastAsia"/>
        </w:rPr>
        <w:t>,</w:t>
      </w:r>
      <w:r w:rsidR="001C7D79">
        <w:t>userdata</w:t>
      </w:r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r w:rsidR="00593B76">
              <w:rPr>
                <w:rFonts w:hint="eastAsia"/>
              </w:rPr>
              <w:t>msg</w:t>
            </w:r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nTransferFailed(e)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30922640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r>
        <w:t>(call</w:t>
      </w:r>
      <w:r w:rsidR="00220635">
        <w:rPr>
          <w:rFonts w:hint="eastAsia"/>
        </w:rPr>
        <w:t>id</w:t>
      </w:r>
      <w:r>
        <w:rPr>
          <w:rFonts w:hint="eastAsia"/>
        </w:rPr>
        <w:t>, dtmf</w:t>
      </w:r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30922641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Call(callid , destination</w:t>
      </w:r>
      <w:r w:rsidR="00404F0F">
        <w:rPr>
          <w:rFonts w:hint="eastAsia"/>
        </w:rPr>
        <w:t>,</w:t>
      </w:r>
      <w:r w:rsidR="00404F0F">
        <w:t>userdata</w:t>
      </w:r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onDelivered</w:t>
            </w:r>
            <w:r w:rsidRPr="00FA7504">
              <w:rPr>
                <w:rFonts w:hint="eastAsia"/>
              </w:rPr>
              <w:t xml:space="preserve"> 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62901">
              <w:t>onEstablished</w:t>
            </w:r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30922642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Call(</w:t>
      </w:r>
      <w:r w:rsidR="00F647C6">
        <w:t>activeCall,heldCall</w:t>
      </w:r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挂掉咨询发起方和被咨询方的通话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nCallCleared(msg)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30922643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Call(activeCall,</w:t>
      </w:r>
      <w:r w:rsidR="00DF03DE">
        <w:t>other</w:t>
      </w:r>
      <w:r>
        <w:t>Call)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r w:rsidR="00D72060">
        <w:rPr>
          <w:rFonts w:hint="eastAsia"/>
        </w:rPr>
        <w:t>o</w:t>
      </w:r>
      <w:r w:rsidR="009F4038">
        <w:t>therCall</w:t>
      </w:r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nHeld(msg)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30922644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r>
        <w:rPr>
          <w:rFonts w:hint="eastAsia"/>
        </w:rPr>
        <w:t>Tr</w:t>
      </w:r>
      <w:r>
        <w:t>ansferCall(</w:t>
      </w:r>
      <w:r w:rsidR="00AD7FEA" w:rsidRPr="00AD7FEA">
        <w:t>heldCall, transferTargetCall</w:t>
      </w:r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D913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D913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D913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D913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D913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D913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D913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D913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D913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D913FC">
        <w:tc>
          <w:tcPr>
            <w:tcW w:w="3576" w:type="dxa"/>
          </w:tcPr>
          <w:p w:rsidR="007922C4" w:rsidRDefault="007922C4" w:rsidP="00D913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r>
              <w:t xml:space="preserve"> </w:t>
            </w:r>
            <w:r>
              <w:rPr>
                <w:rFonts w:hint="eastAsia"/>
              </w:rPr>
              <w:t xml:space="preserve"> (msg)</w:t>
            </w:r>
          </w:p>
        </w:tc>
        <w:tc>
          <w:tcPr>
            <w:tcW w:w="2841" w:type="dxa"/>
          </w:tcPr>
          <w:p w:rsidR="007922C4" w:rsidRDefault="007922C4" w:rsidP="00D913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D913FC">
        <w:tc>
          <w:tcPr>
            <w:tcW w:w="3576" w:type="dxa"/>
          </w:tcPr>
          <w:p w:rsidR="007922C4" w:rsidRDefault="007922C4" w:rsidP="00D913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nTransferFailed(e)</w:t>
            </w:r>
          </w:p>
        </w:tc>
        <w:tc>
          <w:tcPr>
            <w:tcW w:w="2841" w:type="dxa"/>
          </w:tcPr>
          <w:p w:rsidR="007922C4" w:rsidRDefault="007922C4" w:rsidP="00D913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A11333" w:rsidRDefault="00A11333" w:rsidP="00A11333">
      <w:pPr>
        <w:pStyle w:val="3"/>
      </w:pPr>
      <w:bookmarkStart w:id="51" w:name="_Toc530922645"/>
      <w:r>
        <w:rPr>
          <w:rFonts w:hint="eastAsia"/>
        </w:rPr>
        <w:t>咨询后会议</w:t>
      </w:r>
      <w:bookmarkEnd w:id="51"/>
    </w:p>
    <w:p w:rsidR="00A11333" w:rsidRDefault="00A11333" w:rsidP="00A11333">
      <w:r>
        <w:t>方法名：</w:t>
      </w:r>
      <w:r>
        <w:rPr>
          <w:rFonts w:hint="eastAsia"/>
        </w:rPr>
        <w:t>Co</w:t>
      </w:r>
      <w:r>
        <w:t>n</w:t>
      </w:r>
      <w:r w:rsidR="007C735E">
        <w:rPr>
          <w:rFonts w:hint="eastAsia"/>
        </w:rPr>
        <w:t>fe</w:t>
      </w:r>
      <w:r w:rsidR="007C735E">
        <w:t>rence</w:t>
      </w:r>
      <w:r>
        <w:t>Call(</w:t>
      </w:r>
      <w:r w:rsidR="007C735E">
        <w:t>heldCall</w:t>
      </w:r>
      <w:r>
        <w:t xml:space="preserve"> , </w:t>
      </w:r>
      <w:r w:rsidR="00DF1240">
        <w:t>otherCall</w:t>
      </w:r>
      <w:r>
        <w:t>)</w:t>
      </w:r>
    </w:p>
    <w:p w:rsidR="00A11333" w:rsidRDefault="00A11333" w:rsidP="00A11333">
      <w:r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D913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D913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D913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D913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A11333" w:rsidTr="00D913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D913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therCall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D913FC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D913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D913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D913FC">
        <w:tc>
          <w:tcPr>
            <w:tcW w:w="3576" w:type="dxa"/>
          </w:tcPr>
          <w:p w:rsidR="00A11333" w:rsidRDefault="00A11333" w:rsidP="00D913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C6513B"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A11333" w:rsidRDefault="004630A8" w:rsidP="00D913FC">
            <w:pPr>
              <w:pStyle w:val="ae"/>
            </w:pPr>
            <w:r>
              <w:rPr>
                <w:rFonts w:hint="eastAsia"/>
              </w:rPr>
              <w:t>会议中</w:t>
            </w:r>
            <w:r w:rsidR="00A11333">
              <w:rPr>
                <w:rFonts w:hint="eastAsia"/>
              </w:rPr>
              <w:t>。</w:t>
            </w:r>
          </w:p>
        </w:tc>
      </w:tr>
      <w:tr w:rsidR="00A11333" w:rsidTr="00D913FC">
        <w:tc>
          <w:tcPr>
            <w:tcW w:w="3576" w:type="dxa"/>
          </w:tcPr>
          <w:p w:rsidR="00A11333" w:rsidRPr="00FA7504" w:rsidRDefault="00A11333" w:rsidP="00D913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</w:t>
            </w:r>
            <w:r w:rsidR="004630A8">
              <w:t>CallCleared</w:t>
            </w:r>
            <w:r w:rsidRPr="00FA7504">
              <w:rPr>
                <w:rFonts w:hint="eastAsia"/>
              </w:rPr>
              <w:t xml:space="preserve"> (msg)</w:t>
            </w:r>
          </w:p>
        </w:tc>
        <w:tc>
          <w:tcPr>
            <w:tcW w:w="2841" w:type="dxa"/>
          </w:tcPr>
          <w:p w:rsidR="00A11333" w:rsidRDefault="00991AF8" w:rsidP="00D913FC">
            <w:pPr>
              <w:pStyle w:val="ae"/>
            </w:pPr>
            <w:r>
              <w:rPr>
                <w:rFonts w:hint="eastAsia"/>
              </w:rPr>
              <w:t>挂机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B677D5" w:rsidRDefault="00B677D5" w:rsidP="00B677D5">
      <w:pPr>
        <w:pStyle w:val="3"/>
      </w:pPr>
      <w:bookmarkStart w:id="52" w:name="_Toc530922646"/>
      <w:r>
        <w:rPr>
          <w:rFonts w:hint="eastAsia"/>
        </w:rPr>
        <w:t>单步会议</w:t>
      </w:r>
      <w:bookmarkEnd w:id="52"/>
    </w:p>
    <w:p w:rsidR="00B677D5" w:rsidRDefault="00B677D5" w:rsidP="00B677D5">
      <w:r>
        <w:t>方法名：</w:t>
      </w:r>
      <w:r w:rsidR="00376E02">
        <w:rPr>
          <w:rFonts w:hint="eastAsia"/>
        </w:rPr>
        <w:t>Si</w:t>
      </w:r>
      <w:r w:rsidR="00376E02">
        <w:t>ngleStep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fe</w:t>
      </w:r>
      <w:r>
        <w:t>rence(</w:t>
      </w:r>
      <w:r w:rsidR="009070DE">
        <w:t>activeCall</w:t>
      </w:r>
      <w:r w:rsidR="00F5354C">
        <w:t>,destination,userdata</w:t>
      </w:r>
      <w:r>
        <w:t>)</w:t>
      </w:r>
    </w:p>
    <w:p w:rsidR="00B677D5" w:rsidRDefault="00B677D5" w:rsidP="00B677D5">
      <w:r>
        <w:t>功能</w:t>
      </w:r>
      <w:r>
        <w:t xml:space="preserve"> </w:t>
      </w:r>
      <w:r>
        <w:rPr>
          <w:rFonts w:hint="eastAsia"/>
        </w:rPr>
        <w:t>在通话中，</w:t>
      </w:r>
      <w:r w:rsidR="00521EC4">
        <w:rPr>
          <w:rFonts w:hint="eastAsia"/>
        </w:rPr>
        <w:t>呼叫第三方，并</w:t>
      </w:r>
      <w:r w:rsidR="000F2F20">
        <w:rPr>
          <w:rFonts w:hint="eastAsia"/>
        </w:rPr>
        <w:t>将</w:t>
      </w:r>
      <w:r w:rsidR="009A24F6">
        <w:rPr>
          <w:rFonts w:hint="eastAsia"/>
        </w:rPr>
        <w:t>第三方</w:t>
      </w:r>
      <w:r w:rsidR="000F2F20">
        <w:rPr>
          <w:rFonts w:hint="eastAsia"/>
        </w:rPr>
        <w:t>加入到会议</w:t>
      </w:r>
      <w:r w:rsidR="009A24F6">
        <w:rPr>
          <w:rFonts w:hint="eastAsia"/>
        </w:rPr>
        <w:t>中</w:t>
      </w:r>
      <w:r>
        <w:rPr>
          <w:rFonts w:hint="eastAsia"/>
        </w:rPr>
        <w:t>。</w:t>
      </w:r>
    </w:p>
    <w:p w:rsidR="00B677D5" w:rsidRDefault="00B677D5" w:rsidP="00B677D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B677D5" w:rsidTr="00D913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D913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D913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D913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B677D5" w:rsidTr="00D913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7C779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a</w:t>
            </w:r>
            <w:r w:rsidR="0001021F">
              <w:rPr>
                <w:rFonts w:ascii="Arial" w:hAnsi="Arial" w:cs="Arial" w:hint="eastAsia"/>
                <w:color w:val="444444"/>
                <w:sz w:val="14"/>
                <w:szCs w:val="14"/>
              </w:rPr>
              <w:t>ctive</w:t>
            </w:r>
            <w:r w:rsidR="00B677D5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B677D5" w:rsidTr="00D913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estination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B677D5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将要呼叫的第三方号码</w:t>
            </w:r>
          </w:p>
        </w:tc>
      </w:tr>
      <w:tr w:rsidR="000506B8" w:rsidTr="00D913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Pr="00D2564D" w:rsidRDefault="000506B8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B677D5" w:rsidRDefault="00B677D5" w:rsidP="00B677D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B677D5" w:rsidRDefault="00B677D5" w:rsidP="00B677D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677D5" w:rsidTr="00D913FC">
        <w:tc>
          <w:tcPr>
            <w:tcW w:w="3576" w:type="dxa"/>
            <w:shd w:val="clear" w:color="auto" w:fill="A6A6A6" w:themeFill="background1" w:themeFillShade="A6"/>
          </w:tcPr>
          <w:p w:rsidR="00B677D5" w:rsidRDefault="00B677D5" w:rsidP="00D913FC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677D5" w:rsidRDefault="00B677D5" w:rsidP="00D913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677D5" w:rsidTr="00D913FC">
        <w:tc>
          <w:tcPr>
            <w:tcW w:w="3576" w:type="dxa"/>
          </w:tcPr>
          <w:p w:rsidR="00B677D5" w:rsidRDefault="00B677D5" w:rsidP="00D913F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B677D5" w:rsidRDefault="00B677D5" w:rsidP="00D913FC">
            <w:pPr>
              <w:pStyle w:val="ae"/>
            </w:pPr>
            <w:r>
              <w:rPr>
                <w:rFonts w:hint="eastAsia"/>
              </w:rPr>
              <w:t>会议中。</w:t>
            </w:r>
          </w:p>
        </w:tc>
      </w:tr>
    </w:tbl>
    <w:p w:rsidR="007922C4" w:rsidRPr="00B81934" w:rsidRDefault="007922C4" w:rsidP="0037563E"/>
    <w:p w:rsidR="00DB4F5E" w:rsidRDefault="00B03A3A" w:rsidP="00496EBD">
      <w:pPr>
        <w:pStyle w:val="2"/>
      </w:pPr>
      <w:bookmarkStart w:id="53" w:name="_Toc530922647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3"/>
    </w:p>
    <w:p w:rsidR="00DB4F5E" w:rsidRDefault="00153069" w:rsidP="00496EBD">
      <w:pPr>
        <w:pStyle w:val="3"/>
      </w:pPr>
      <w:bookmarkStart w:id="54" w:name="_Toc530922648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4"/>
    </w:p>
    <w:p w:rsidR="00DB4F5E" w:rsidRDefault="00E27B40" w:rsidP="00496EBD">
      <w:pPr>
        <w:pStyle w:val="4"/>
      </w:pPr>
      <w:bookmarkStart w:id="55" w:name="_Toc530922649"/>
      <w:r w:rsidRPr="00E27B40">
        <w:t>onRegistered</w:t>
      </w:r>
      <w:r w:rsidRPr="00E27B40">
        <w:rPr>
          <w:rFonts w:hint="eastAsia"/>
        </w:rPr>
        <w:t xml:space="preserve"> </w:t>
      </w:r>
      <w:r w:rsidR="009F6207">
        <w:rPr>
          <w:rFonts w:hint="eastAsia"/>
        </w:rPr>
        <w:t>-</w:t>
      </w:r>
      <w:r>
        <w:rPr>
          <w:rFonts w:hint="eastAsia"/>
        </w:rPr>
        <w:t>注册事件</w:t>
      </w:r>
      <w:bookmarkEnd w:id="55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r w:rsidR="00F34ADB" w:rsidRPr="00F34ADB">
        <w:t>onRegistered</w:t>
      </w:r>
      <w:r w:rsidR="00DB4F5E">
        <w:t>(</w:t>
      </w:r>
      <w:r w:rsidR="00501593">
        <w:rPr>
          <w:rFonts w:hint="eastAsia"/>
        </w:rPr>
        <w:t>msg</w:t>
      </w:r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</w:t>
      </w:r>
      <w:r w:rsidR="00F34ADB">
        <w:rPr>
          <w:rFonts w:hint="eastAsia"/>
        </w:rPr>
        <w:t>成功、失败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  <w:r w:rsidR="009C5FF0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9C5FF0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9C5FF0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 w:rsidR="009C5FF0">
              <w:rPr>
                <w:rFonts w:ascii="Arial" w:hAnsi="Arial" w:cs="Arial" w:hint="eastAsia"/>
                <w:color w:val="444444"/>
                <w:sz w:val="14"/>
                <w:szCs w:val="14"/>
              </w:rPr>
              <w:t>：成功，其他失败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"msg" : "</w:t>
      </w:r>
      <w:r w:rsidR="000E305C">
        <w:rPr>
          <w:rFonts w:ascii="Arial" w:hAnsi="Arial" w:cs="Arial"/>
          <w:color w:val="444444"/>
          <w:sz w:val="14"/>
          <w:szCs w:val="14"/>
        </w:rPr>
        <w:t>OK</w:t>
      </w:r>
      <w:r w:rsidRPr="00387B71">
        <w:rPr>
          <w:rFonts w:ascii="Arial" w:hAnsi="Arial" w:cs="Arial"/>
          <w:color w:val="444444"/>
          <w:sz w:val="14"/>
          <w:szCs w:val="14"/>
        </w:rPr>
        <w:t>", "reason" :</w:t>
      </w:r>
      <w:r w:rsidR="00304FA3">
        <w:rPr>
          <w:rFonts w:ascii="Arial" w:hAnsi="Arial" w:cs="Arial"/>
          <w:color w:val="444444"/>
          <w:sz w:val="14"/>
          <w:szCs w:val="14"/>
        </w:rPr>
        <w:t>200</w:t>
      </w:r>
      <w:r w:rsidRPr="00387B71">
        <w:rPr>
          <w:rFonts w:ascii="Arial" w:hAnsi="Arial" w:cs="Arial"/>
          <w:color w:val="444444"/>
          <w:sz w:val="14"/>
          <w:szCs w:val="14"/>
        </w:rPr>
        <w:t xml:space="preserve">   }</w:t>
      </w:r>
    </w:p>
    <w:p w:rsidR="00EB40E0" w:rsidRDefault="002B5631" w:rsidP="00973875">
      <w:pPr>
        <w:pStyle w:val="4"/>
      </w:pPr>
      <w:bookmarkStart w:id="56" w:name="_Toc530922650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 xml:space="preserve">ut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6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7" w:name="OLE_LINK4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7"/>
      <w:r>
        <w:t>()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8" w:name="_Toc53092265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8"/>
    </w:p>
    <w:p w:rsidR="009B7F7C" w:rsidRDefault="00E3739A" w:rsidP="00973875">
      <w:pPr>
        <w:pStyle w:val="4"/>
      </w:pPr>
      <w:bookmarkStart w:id="59" w:name="_Toc530922652"/>
      <w:r>
        <w:rPr>
          <w:rFonts w:hint="eastAsia"/>
        </w:rPr>
        <w:t>o</w:t>
      </w:r>
      <w:r>
        <w:t>nReceived</w:t>
      </w:r>
      <w:r>
        <w:rPr>
          <w:rFonts w:hint="eastAsia"/>
        </w:rPr>
        <w:t xml:space="preserve"> - </w:t>
      </w:r>
      <w:r>
        <w:t>接到呼叫</w:t>
      </w:r>
      <w:bookmarkEnd w:id="59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r w:rsidR="003F3973">
        <w:rPr>
          <w:rFonts w:hint="eastAsia"/>
        </w:rPr>
        <w:t>o</w:t>
      </w:r>
      <w:r w:rsidR="009B7F7C">
        <w:t>nReceived</w:t>
      </w:r>
      <w:r w:rsidR="00DB4F5E">
        <w:t>(</w:t>
      </w:r>
      <w:r>
        <w:rPr>
          <w:rFonts w:hint="eastAsia"/>
        </w:rPr>
        <w:t>msg</w:t>
      </w:r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r w:rsidR="00ED7936">
        <w:t>{ “callid” : “1234567”," caller " :” 80739400000002” }</w:t>
      </w:r>
    </w:p>
    <w:p w:rsidR="001357E8" w:rsidRDefault="00B55AC5" w:rsidP="00B55AC5">
      <w:pPr>
        <w:pStyle w:val="4"/>
      </w:pPr>
      <w:bookmarkStart w:id="60" w:name="_Toc530922653"/>
      <w:r w:rsidRPr="00B55AC5">
        <w:t>onOriginated</w:t>
      </w:r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60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r w:rsidR="00B55AC5" w:rsidRPr="00B55AC5">
        <w:t xml:space="preserve">onOriginated </w:t>
      </w:r>
      <w:r w:rsidR="00DB4F5E">
        <w:t>(</w:t>
      </w:r>
      <w:r w:rsidR="00A10BD0">
        <w:rPr>
          <w:rFonts w:hint="eastAsia"/>
        </w:rPr>
        <w:t>msg</w:t>
      </w:r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。外呼失败时，如果没有收到这个事件，表明服务器没有回应，可能本地网络有问题或者服务器地址有问题。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1" w:name="_Toc530922654"/>
      <w:r w:rsidRPr="00722A5D">
        <w:t>onDelivered</w:t>
      </w:r>
      <w:r w:rsidR="009035C4">
        <w:rPr>
          <w:rFonts w:hint="eastAsia"/>
        </w:rPr>
        <w:t xml:space="preserve"> - </w:t>
      </w:r>
      <w:r w:rsidR="00DB4F5E">
        <w:t>呼叫振铃中</w:t>
      </w:r>
      <w:bookmarkEnd w:id="61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r w:rsidR="00722A5D" w:rsidRPr="00722A5D">
        <w:t xml:space="preserve">onDelivered </w:t>
      </w:r>
      <w:r w:rsidR="00DB4F5E">
        <w:t>(</w:t>
      </w:r>
      <w:r w:rsidR="0055392E">
        <w:rPr>
          <w:rFonts w:hint="eastAsia"/>
        </w:rPr>
        <w:t>msg</w:t>
      </w:r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r w:rsidR="00066B74">
        <w:rPr>
          <w:rFonts w:hint="eastAsia"/>
        </w:rPr>
        <w:t>本地会听到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2" w:name="_Toc530922655"/>
      <w:r w:rsidRPr="006453C1">
        <w:t>onEstablished</w:t>
      </w:r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2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r w:rsidR="006453C1" w:rsidRPr="006453C1">
        <w:t xml:space="preserve">onEstablished </w:t>
      </w:r>
      <w:r w:rsidR="00DB4F5E">
        <w:t>(</w:t>
      </w:r>
      <w:r w:rsidR="000728E0">
        <w:rPr>
          <w:rFonts w:hint="eastAsia"/>
        </w:rPr>
        <w:t>msg</w:t>
      </w:r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lastRenderedPageBreak/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3" w:name="_Toc530922656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r w:rsidR="002826FE">
        <w:rPr>
          <w:rFonts w:hint="eastAsia"/>
        </w:rPr>
        <w:t xml:space="preserve"> - </w:t>
      </w:r>
      <w:r w:rsidR="002826FE">
        <w:t>呼叫被释放</w:t>
      </w:r>
      <w:bookmarkEnd w:id="63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ed(</w:t>
      </w:r>
      <w:r w:rsidR="002826FE">
        <w:rPr>
          <w:rFonts w:hint="eastAsia"/>
        </w:rPr>
        <w:t>msg</w:t>
      </w:r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4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374A1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374A14" w:rsidRDefault="00374A14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挂机原因，见</w:t>
            </w:r>
            <w:r w:rsidR="00DB7E5E">
              <w:rPr>
                <w:rFonts w:ascii="Arial" w:hAnsi="Arial" w:cs="Arial" w:hint="eastAsia"/>
                <w:color w:val="444444"/>
                <w:sz w:val="14"/>
                <w:szCs w:val="14"/>
              </w:rPr>
              <w:t>Chilli SDK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.Cause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7" w:name="OLE_LINK5"/>
      <w:bookmarkStart w:id="68" w:name="_Toc530922657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r w:rsidR="0099768C">
        <w:rPr>
          <w:rFonts w:hint="eastAsia"/>
        </w:rPr>
        <w:t xml:space="preserve"> - </w:t>
      </w:r>
      <w:r w:rsidR="00DB4F5E">
        <w:t>保持呼叫成功</w:t>
      </w:r>
      <w:bookmarkEnd w:id="68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r w:rsidR="00DB4F5E">
        <w:t>(</w:t>
      </w:r>
      <w:r w:rsidR="002A4C40">
        <w:rPr>
          <w:rFonts w:hint="eastAsia"/>
        </w:rPr>
        <w:t>msg</w:t>
      </w:r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ewCall</w:t>
            </w:r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r w:rsidR="00DB7E5E">
              <w:rPr>
                <w:rFonts w:ascii="Arial" w:hAnsi="Arial" w:cs="Arial" w:hint="eastAsia"/>
                <w:color w:val="444444"/>
                <w:sz w:val="14"/>
                <w:szCs w:val="14"/>
              </w:rPr>
              <w:t>Chilli SDK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6742C5" w:rsidRDefault="006742C5" w:rsidP="006742C5">
      <w:pPr>
        <w:pStyle w:val="4"/>
      </w:pPr>
      <w:bookmarkStart w:id="69" w:name="_Toc530922658"/>
      <w:r>
        <w:rPr>
          <w:rFonts w:hint="eastAsia"/>
        </w:rPr>
        <w:t>onH</w:t>
      </w:r>
      <w:r>
        <w:t>eldFailed</w:t>
      </w:r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9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70" w:name="OLE_LINK11"/>
      <w:r>
        <w:t>o</w:t>
      </w:r>
      <w:r>
        <w:rPr>
          <w:rFonts w:hint="eastAsia"/>
        </w:rPr>
        <w:t>n</w:t>
      </w:r>
      <w:r>
        <w:t>HeldFailed</w:t>
      </w:r>
      <w:bookmarkEnd w:id="70"/>
      <w:r>
        <w:t>(</w:t>
      </w:r>
      <w:r>
        <w:rPr>
          <w:rFonts w:hint="eastAsia"/>
        </w:rPr>
        <w:t>msg</w:t>
      </w:r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{"callid" :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r w:rsidR="00F4541D">
        <w:t>msg</w:t>
      </w:r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1" w:name="OLE_LINK7"/>
      <w:bookmarkStart w:id="72" w:name="_Toc530922659"/>
      <w:bookmarkEnd w:id="67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r w:rsidR="009D76B9">
        <w:t>–</w:t>
      </w:r>
      <w:r w:rsidR="009D76B9">
        <w:rPr>
          <w:rFonts w:hint="eastAsia"/>
        </w:rPr>
        <w:t>取消保持</w:t>
      </w:r>
      <w:bookmarkEnd w:id="72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3" w:name="OLE_LINK6"/>
      <w:r w:rsidR="009E0794">
        <w:rPr>
          <w:rFonts w:hint="eastAsia"/>
        </w:rPr>
        <w:t>on</w:t>
      </w:r>
      <w:r w:rsidR="009E0794" w:rsidRPr="009E0794">
        <w:t xml:space="preserve">Retrieved </w:t>
      </w:r>
      <w:bookmarkEnd w:id="73"/>
      <w:r>
        <w:t>(</w:t>
      </w:r>
      <w:r>
        <w:rPr>
          <w:rFonts w:hint="eastAsia"/>
        </w:rPr>
        <w:t>msg</w:t>
      </w:r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r w:rsidR="00DB7E5E">
              <w:rPr>
                <w:rFonts w:ascii="Arial" w:hAnsi="Arial" w:cs="Arial" w:hint="eastAsia"/>
                <w:color w:val="444444"/>
                <w:sz w:val="14"/>
                <w:szCs w:val="14"/>
              </w:rPr>
              <w:t>Chilli SDK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.Cause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  <w:bookmarkEnd w:id="71"/>
    </w:p>
    <w:p w:rsidR="001D1775" w:rsidRDefault="001D1775" w:rsidP="001D1775">
      <w:pPr>
        <w:pStyle w:val="4"/>
      </w:pPr>
      <w:bookmarkStart w:id="74" w:name="_Toc530922660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ailed–</w:t>
      </w:r>
      <w:r>
        <w:rPr>
          <w:rFonts w:hint="eastAsia"/>
        </w:rPr>
        <w:t>取消保持失败</w:t>
      </w:r>
      <w:bookmarkEnd w:id="74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5" w:name="OLE_LINK16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r w:rsidRPr="009E0794">
        <w:t xml:space="preserve"> </w:t>
      </w:r>
      <w:bookmarkEnd w:id="75"/>
      <w:r>
        <w:t>(</w:t>
      </w:r>
      <w:r>
        <w:rPr>
          <w:rFonts w:hint="eastAsia"/>
        </w:rPr>
        <w:t>msg</w:t>
      </w:r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r w:rsidR="003F7AFB">
        <w:t>msg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6" w:name="OLE_LINK9"/>
      <w:bookmarkStart w:id="77" w:name="_Toc530922661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7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8" w:name="OLE_LINK8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8"/>
      <w:r w:rsidR="00DB4F5E">
        <w:t>(</w:t>
      </w:r>
      <w:r w:rsidR="00BD496A">
        <w:rPr>
          <w:rFonts w:hint="eastAsia"/>
        </w:rPr>
        <w:t>msg</w:t>
      </w:r>
      <w:r w:rsidR="00DB4F5E">
        <w:t>)</w:t>
      </w:r>
    </w:p>
    <w:p w:rsidR="00764F34" w:rsidRDefault="0081034E" w:rsidP="001A0D39">
      <w:r>
        <w:rPr>
          <w:rFonts w:hint="eastAsia"/>
        </w:rPr>
        <w:lastRenderedPageBreak/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CB1605" w:rsidRDefault="00CB1605" w:rsidP="00CB1605">
      <w:pPr>
        <w:pStyle w:val="4"/>
      </w:pPr>
      <w:bookmarkStart w:id="79" w:name="_Toc530922662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9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80" w:name="OLE_LINK10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80"/>
      <w:r>
        <w:t>(</w:t>
      </w:r>
      <w:r>
        <w:rPr>
          <w:rFonts w:hint="eastAsia"/>
        </w:rPr>
        <w:t>msg</w:t>
      </w:r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r w:rsidR="004D698B">
        <w:t>msg</w:t>
      </w:r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1" w:name="_Toc530922663"/>
      <w:bookmarkEnd w:id="76"/>
      <w:r>
        <w:rPr>
          <w:rFonts w:hint="eastAsia"/>
        </w:rPr>
        <w:t>o</w:t>
      </w:r>
      <w:r w:rsidR="00E433B9" w:rsidRPr="00E433B9">
        <w:t>nDtmfReceived</w:t>
      </w:r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1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2" w:name="OLE_LINK77"/>
      <w:bookmarkStart w:id="83" w:name="OLE_LINK78"/>
      <w:r w:rsidR="00B003A9">
        <w:rPr>
          <w:rFonts w:hint="eastAsia"/>
        </w:rPr>
        <w:t>o</w:t>
      </w:r>
      <w:r w:rsidR="00A36CD0" w:rsidRPr="00E433B9">
        <w:t>nDtmfReceived</w:t>
      </w:r>
      <w:bookmarkEnd w:id="82"/>
      <w:bookmarkEnd w:id="83"/>
      <w:r>
        <w:t>(</w:t>
      </w:r>
      <w:r w:rsidR="00143947">
        <w:rPr>
          <w:rFonts w:hint="eastAsia"/>
        </w:rPr>
        <w:t>msg</w:t>
      </w:r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r w:rsidRPr="00B92D4E">
        <w:rPr>
          <w:rFonts w:hint="eastAsia"/>
        </w:rPr>
        <w:t xml:space="preserve">{   "callid" : </w:t>
      </w:r>
      <w:bookmarkStart w:id="84" w:name="OLE_LINK79"/>
      <w:bookmarkStart w:id="85" w:name="OLE_LINK80"/>
      <w:r w:rsidRPr="00B92D4E">
        <w:rPr>
          <w:rFonts w:hint="eastAsia"/>
        </w:rPr>
        <w:t>"</w:t>
      </w:r>
      <w:bookmarkEnd w:id="84"/>
      <w:bookmarkEnd w:id="85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B5660E" w:rsidP="00B5660E">
      <w:pPr>
        <w:pStyle w:val="4"/>
      </w:pPr>
      <w:bookmarkStart w:id="86" w:name="_Toc530922664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Pr="00E433B9">
        <w:t>d</w:t>
      </w:r>
      <w:r>
        <w:rPr>
          <w:rFonts w:hint="eastAsia"/>
        </w:rPr>
        <w:t>-</w:t>
      </w:r>
      <w:r w:rsidR="0080580C">
        <w:rPr>
          <w:rFonts w:hint="eastAsia"/>
        </w:rPr>
        <w:t>会议</w:t>
      </w:r>
      <w:bookmarkEnd w:id="86"/>
    </w:p>
    <w:p w:rsidR="00B5660E" w:rsidRDefault="00B5660E" w:rsidP="00B5660E">
      <w:r>
        <w:rPr>
          <w:rFonts w:hint="eastAsia"/>
        </w:rPr>
        <w:t>函数原型</w:t>
      </w:r>
      <w:r>
        <w:t>：</w:t>
      </w:r>
      <w:r>
        <w:rPr>
          <w:rFonts w:hint="eastAsia"/>
        </w:rPr>
        <w:t>o</w:t>
      </w:r>
      <w:r w:rsidRPr="00E433B9">
        <w:t>n</w:t>
      </w:r>
      <w:r w:rsidR="002D3DB0">
        <w:rPr>
          <w:rFonts w:hint="eastAsia"/>
        </w:rPr>
        <w:t>C</w:t>
      </w:r>
      <w:r w:rsidR="002D3DB0">
        <w:t>onference</w:t>
      </w:r>
      <w:r w:rsidRPr="00E433B9">
        <w:t>ed</w:t>
      </w:r>
      <w:r>
        <w:t>(</w:t>
      </w:r>
      <w:r>
        <w:rPr>
          <w:rFonts w:hint="eastAsia"/>
        </w:rPr>
        <w:t>msg</w:t>
      </w:r>
      <w:r>
        <w:t>)</w:t>
      </w:r>
    </w:p>
    <w:p w:rsidR="00B5660E" w:rsidRDefault="00B5660E" w:rsidP="00B5660E">
      <w:r>
        <w:rPr>
          <w:rFonts w:hint="eastAsia"/>
        </w:rPr>
        <w:lastRenderedPageBreak/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D913FC">
        <w:tc>
          <w:tcPr>
            <w:tcW w:w="1272" w:type="dxa"/>
            <w:shd w:val="clear" w:color="auto" w:fill="999999"/>
          </w:tcPr>
          <w:p w:rsidR="00B5660E" w:rsidRPr="00536CAD" w:rsidRDefault="00B5660E" w:rsidP="00D913F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D913FC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D913F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D913FC">
        <w:tc>
          <w:tcPr>
            <w:tcW w:w="1272" w:type="dxa"/>
          </w:tcPr>
          <w:p w:rsidR="00B5660E" w:rsidRDefault="00B5660E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D913FC">
        <w:tc>
          <w:tcPr>
            <w:tcW w:w="1272" w:type="dxa"/>
          </w:tcPr>
          <w:p w:rsidR="00B5660E" w:rsidRDefault="00794825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B5660E" w:rsidRDefault="00794825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</w:p>
        </w:tc>
        <w:tc>
          <w:tcPr>
            <w:tcW w:w="6004" w:type="dxa"/>
          </w:tcPr>
          <w:p w:rsidR="00B5660E" w:rsidRDefault="00AB728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r w:rsidR="00DB7E5E">
              <w:rPr>
                <w:rFonts w:ascii="Arial" w:hAnsi="Arial" w:cs="Arial" w:hint="eastAsia"/>
                <w:color w:val="444444"/>
                <w:sz w:val="14"/>
                <w:szCs w:val="14"/>
              </w:rPr>
              <w:t>Chilli SDK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.Cause</w:t>
            </w:r>
          </w:p>
        </w:tc>
      </w:tr>
    </w:tbl>
    <w:p w:rsidR="00B5660E" w:rsidRDefault="00B5660E" w:rsidP="00B5660E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3F6CCE">
        <w:rPr>
          <w:rFonts w:hint="eastAsia"/>
        </w:rPr>
        <w:t>c</w:t>
      </w:r>
      <w:r w:rsidR="003F6CCE"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3F6CCE">
        <w:t>8</w:t>
      </w:r>
      <w:r w:rsidRPr="00B92D4E">
        <w:rPr>
          <w:rFonts w:hint="eastAsia"/>
        </w:rPr>
        <w:t>}</w:t>
      </w:r>
    </w:p>
    <w:p w:rsidR="00B5660E" w:rsidRDefault="00B5660E" w:rsidP="003E6E3F"/>
    <w:p w:rsidR="00EF44BF" w:rsidRDefault="00EF44BF" w:rsidP="00EF44BF">
      <w:pPr>
        <w:pStyle w:val="4"/>
      </w:pPr>
      <w:bookmarkStart w:id="87" w:name="_Toc530922665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</w:t>
      </w:r>
      <w:r w:rsidR="00C06652">
        <w:t>ceFailed</w:t>
      </w:r>
      <w:r>
        <w:rPr>
          <w:rFonts w:hint="eastAsia"/>
        </w:rPr>
        <w:t>-</w:t>
      </w:r>
      <w:r>
        <w:rPr>
          <w:rFonts w:hint="eastAsia"/>
        </w:rPr>
        <w:t>会议</w:t>
      </w:r>
      <w:r w:rsidR="00F927BE">
        <w:rPr>
          <w:rFonts w:hint="eastAsia"/>
        </w:rPr>
        <w:t>失败</w:t>
      </w:r>
      <w:bookmarkEnd w:id="87"/>
    </w:p>
    <w:p w:rsidR="00EF44BF" w:rsidRDefault="00EF44BF" w:rsidP="00EF44BF">
      <w:r>
        <w:rPr>
          <w:rFonts w:hint="eastAsia"/>
        </w:rPr>
        <w:t>函数原型</w:t>
      </w:r>
      <w:r>
        <w:t>：</w:t>
      </w:r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="00174307">
        <w:t>Failed</w:t>
      </w:r>
      <w:r>
        <w:t>(</w:t>
      </w:r>
      <w:r>
        <w:rPr>
          <w:rFonts w:hint="eastAsia"/>
        </w:rPr>
        <w:t>msg</w:t>
      </w:r>
      <w:r>
        <w:t>)</w:t>
      </w:r>
    </w:p>
    <w:p w:rsidR="00EF44BF" w:rsidRDefault="00EF44BF" w:rsidP="00EF44BF">
      <w:r>
        <w:rPr>
          <w:rFonts w:hint="eastAsia"/>
        </w:rPr>
        <w:t>说明</w:t>
      </w:r>
      <w:r>
        <w:t>：</w:t>
      </w:r>
      <w:r>
        <w:rPr>
          <w:rFonts w:hint="eastAsia"/>
        </w:rPr>
        <w:t>收到此事件，</w:t>
      </w:r>
      <w:r w:rsidR="00F70CA9">
        <w:rPr>
          <w:rFonts w:hint="eastAsia"/>
        </w:rPr>
        <w:t>发起会议失败</w:t>
      </w:r>
      <w:r>
        <w:t>。</w:t>
      </w:r>
    </w:p>
    <w:p w:rsidR="00EF44BF" w:rsidRDefault="00EF44BF" w:rsidP="00EF44BF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F44BF" w:rsidRPr="00536CAD" w:rsidTr="00D913FC">
        <w:tc>
          <w:tcPr>
            <w:tcW w:w="1272" w:type="dxa"/>
            <w:shd w:val="clear" w:color="auto" w:fill="999999"/>
          </w:tcPr>
          <w:p w:rsidR="00EF44BF" w:rsidRPr="00536CAD" w:rsidRDefault="00EF44BF" w:rsidP="00D913F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F44BF" w:rsidRPr="00536CAD" w:rsidRDefault="00EF44BF" w:rsidP="00D913FC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F44BF" w:rsidRPr="00536CAD" w:rsidRDefault="00EF44BF" w:rsidP="00D913FC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F44BF" w:rsidRPr="00536CAD" w:rsidTr="00D913FC">
        <w:tc>
          <w:tcPr>
            <w:tcW w:w="1272" w:type="dxa"/>
          </w:tcPr>
          <w:p w:rsidR="00EF44BF" w:rsidRDefault="00EF44B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EF44BF" w:rsidRDefault="00EF44B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EF44BF" w:rsidRDefault="00EF44B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E05101" w:rsidRPr="00536CAD" w:rsidTr="00D913FC">
        <w:tc>
          <w:tcPr>
            <w:tcW w:w="1272" w:type="dxa"/>
          </w:tcPr>
          <w:p w:rsidR="00E05101" w:rsidRDefault="00E05101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eason</w:t>
            </w:r>
          </w:p>
        </w:tc>
        <w:tc>
          <w:tcPr>
            <w:tcW w:w="778" w:type="dxa"/>
          </w:tcPr>
          <w:p w:rsidR="00E05101" w:rsidRDefault="00E05101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</w:p>
        </w:tc>
        <w:tc>
          <w:tcPr>
            <w:tcW w:w="6004" w:type="dxa"/>
          </w:tcPr>
          <w:p w:rsidR="00E05101" w:rsidRDefault="00E05101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错误码，见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IP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44BF" w:rsidRPr="00536CAD" w:rsidTr="00D913FC">
        <w:tc>
          <w:tcPr>
            <w:tcW w:w="1272" w:type="dxa"/>
          </w:tcPr>
          <w:p w:rsidR="00EF44BF" w:rsidRDefault="00EF44B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EF44BF" w:rsidRDefault="00EF44B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</w:p>
        </w:tc>
        <w:tc>
          <w:tcPr>
            <w:tcW w:w="6004" w:type="dxa"/>
          </w:tcPr>
          <w:p w:rsidR="00EF44BF" w:rsidRDefault="00EF44BF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r w:rsidR="00DB7E5E">
              <w:rPr>
                <w:rFonts w:ascii="Arial" w:hAnsi="Arial" w:cs="Arial" w:hint="eastAsia"/>
                <w:color w:val="444444"/>
                <w:sz w:val="14"/>
                <w:szCs w:val="14"/>
              </w:rPr>
              <w:t>Chilli SDK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.Cause</w:t>
            </w:r>
          </w:p>
        </w:tc>
      </w:tr>
      <w:tr w:rsidR="00BF1FAC" w:rsidRPr="00536CAD" w:rsidTr="00D913FC">
        <w:tc>
          <w:tcPr>
            <w:tcW w:w="1272" w:type="dxa"/>
          </w:tcPr>
          <w:p w:rsidR="00BF1FAC" w:rsidRDefault="00BF1FAC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m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sg</w:t>
            </w:r>
          </w:p>
        </w:tc>
        <w:tc>
          <w:tcPr>
            <w:tcW w:w="778" w:type="dxa"/>
          </w:tcPr>
          <w:p w:rsidR="00BF1FAC" w:rsidRDefault="00BF1FAC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6004" w:type="dxa"/>
          </w:tcPr>
          <w:p w:rsidR="00BF1FAC" w:rsidRDefault="00BF1FAC" w:rsidP="00D913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EF44BF" w:rsidRDefault="00EF44BF" w:rsidP="00EF44BF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>
        <w:rPr>
          <w:rFonts w:hint="eastAsia"/>
        </w:rPr>
        <w:t>c</w:t>
      </w:r>
      <w:r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>
        <w:t>8</w:t>
      </w:r>
      <w:r w:rsidR="008A39CF">
        <w:t>,</w:t>
      </w:r>
      <w:r w:rsidR="008A39CF" w:rsidRPr="008A39CF">
        <w:rPr>
          <w:rFonts w:hint="eastAsia"/>
        </w:rPr>
        <w:t xml:space="preserve"> </w:t>
      </w:r>
      <w:r w:rsidR="008A39CF" w:rsidRPr="00B92D4E">
        <w:rPr>
          <w:rFonts w:hint="eastAsia"/>
        </w:rPr>
        <w:t>"</w:t>
      </w:r>
      <w:r w:rsidR="008A39CF">
        <w:t>reason</w:t>
      </w:r>
      <w:r w:rsidR="008A39CF" w:rsidRPr="00B92D4E">
        <w:rPr>
          <w:rFonts w:hint="eastAsia"/>
        </w:rPr>
        <w:t>"</w:t>
      </w:r>
      <w:r w:rsidR="008A39CF">
        <w:rPr>
          <w:rFonts w:hint="eastAsia"/>
        </w:rPr>
        <w:t>:</w:t>
      </w:r>
      <w:r w:rsidR="008A39CF">
        <w:t>480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791" w:rsidRDefault="00ED6791" w:rsidP="00DB4F5E">
      <w:pPr>
        <w:spacing w:line="240" w:lineRule="auto"/>
      </w:pPr>
      <w:r>
        <w:separator/>
      </w:r>
    </w:p>
  </w:endnote>
  <w:endnote w:type="continuationSeparator" w:id="0">
    <w:p w:rsidR="00ED6791" w:rsidRDefault="00ED6791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913FC" w:rsidRDefault="00D913F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45070">
          <w:rPr>
            <w:noProof/>
            <w:lang w:val="zh-CN"/>
          </w:rPr>
          <w:t>21</w:t>
        </w:r>
        <w:r>
          <w:rPr>
            <w:noProof/>
          </w:rPr>
          <w:fldChar w:fldCharType="end"/>
        </w:r>
      </w:p>
    </w:sdtContent>
  </w:sdt>
  <w:p w:rsidR="00D913FC" w:rsidRDefault="00D913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791" w:rsidRDefault="00ED6791" w:rsidP="00DB4F5E">
      <w:pPr>
        <w:spacing w:line="240" w:lineRule="auto"/>
      </w:pPr>
      <w:r>
        <w:separator/>
      </w:r>
    </w:p>
  </w:footnote>
  <w:footnote w:type="continuationSeparator" w:id="0">
    <w:p w:rsidR="00ED6791" w:rsidRDefault="00ED6791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3FC" w:rsidRDefault="00D913FC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3FC" w:rsidRPr="00077107" w:rsidRDefault="00D913FC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3FC" w:rsidRDefault="00D913FC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1F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06B8"/>
    <w:rsid w:val="000511D3"/>
    <w:rsid w:val="0005167D"/>
    <w:rsid w:val="000517C3"/>
    <w:rsid w:val="0005183A"/>
    <w:rsid w:val="00051C32"/>
    <w:rsid w:val="00051C8A"/>
    <w:rsid w:val="00051DCA"/>
    <w:rsid w:val="00053257"/>
    <w:rsid w:val="0005330D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C31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0EA3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17F2"/>
    <w:rsid w:val="00091F10"/>
    <w:rsid w:val="00092B0B"/>
    <w:rsid w:val="00093803"/>
    <w:rsid w:val="00094DFF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554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05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2F20"/>
    <w:rsid w:val="000F3289"/>
    <w:rsid w:val="000F33B7"/>
    <w:rsid w:val="000F33D5"/>
    <w:rsid w:val="000F340A"/>
    <w:rsid w:val="000F4A5D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27E06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307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23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88E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375"/>
    <w:rsid w:val="002978BB"/>
    <w:rsid w:val="002A00D3"/>
    <w:rsid w:val="002A1F96"/>
    <w:rsid w:val="002A26CE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4FA3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39E2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5E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66C4"/>
    <w:rsid w:val="003767A1"/>
    <w:rsid w:val="00376E02"/>
    <w:rsid w:val="0038095B"/>
    <w:rsid w:val="00380DE6"/>
    <w:rsid w:val="003814B3"/>
    <w:rsid w:val="003815B2"/>
    <w:rsid w:val="00381C2B"/>
    <w:rsid w:val="00381EDF"/>
    <w:rsid w:val="003822BC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51"/>
    <w:rsid w:val="003F3973"/>
    <w:rsid w:val="003F3A42"/>
    <w:rsid w:val="003F3A7C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3E2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1AB5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6C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1EC4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6D1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2997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4608"/>
    <w:rsid w:val="005D5143"/>
    <w:rsid w:val="005D515C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AB5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1B5D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0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3A3"/>
    <w:rsid w:val="00766AA5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35E"/>
    <w:rsid w:val="007C779F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0C0F"/>
    <w:rsid w:val="00801394"/>
    <w:rsid w:val="008013D6"/>
    <w:rsid w:val="00801463"/>
    <w:rsid w:val="00801BC8"/>
    <w:rsid w:val="00801C53"/>
    <w:rsid w:val="00801FDD"/>
    <w:rsid w:val="0080274F"/>
    <w:rsid w:val="0080484D"/>
    <w:rsid w:val="0080580C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A2C"/>
    <w:rsid w:val="00822B91"/>
    <w:rsid w:val="00822DB1"/>
    <w:rsid w:val="008241A7"/>
    <w:rsid w:val="008246CB"/>
    <w:rsid w:val="00824986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1CC2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2866"/>
    <w:rsid w:val="008A386D"/>
    <w:rsid w:val="008A39CF"/>
    <w:rsid w:val="008A3BF6"/>
    <w:rsid w:val="008A44C2"/>
    <w:rsid w:val="008A4CF8"/>
    <w:rsid w:val="008A538B"/>
    <w:rsid w:val="008A5EDD"/>
    <w:rsid w:val="008A71B8"/>
    <w:rsid w:val="008A7DC6"/>
    <w:rsid w:val="008B04CD"/>
    <w:rsid w:val="008B1191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3D5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7C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CAE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0DE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27A37"/>
    <w:rsid w:val="009307D5"/>
    <w:rsid w:val="00930B2C"/>
    <w:rsid w:val="0093234A"/>
    <w:rsid w:val="0093243C"/>
    <w:rsid w:val="00933B43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4F6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5FF0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603"/>
    <w:rsid w:val="00A70FF3"/>
    <w:rsid w:val="00A718FB"/>
    <w:rsid w:val="00A71BEE"/>
    <w:rsid w:val="00A724F8"/>
    <w:rsid w:val="00A733A3"/>
    <w:rsid w:val="00A73B1C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5F66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4CE3"/>
    <w:rsid w:val="00AB530E"/>
    <w:rsid w:val="00AB5413"/>
    <w:rsid w:val="00AB5FED"/>
    <w:rsid w:val="00AB63C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228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4C32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36A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00F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4E7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150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7D5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56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1FAC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652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BC6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2BE6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97A2B"/>
    <w:rsid w:val="00CA016E"/>
    <w:rsid w:val="00CA059E"/>
    <w:rsid w:val="00CA0E18"/>
    <w:rsid w:val="00CA12DB"/>
    <w:rsid w:val="00CA1AE3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2DF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4C2E"/>
    <w:rsid w:val="00D45070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13FC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B7E5E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DBC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101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27B40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10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791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4BF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4ADB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54C"/>
    <w:rsid w:val="00F53F79"/>
    <w:rsid w:val="00F541A0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0CA9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7BE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6BF4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TOC4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53B2D-E802-441F-889E-1AE6D433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8984</TotalTime>
  <Pages>24</Pages>
  <Words>1945</Words>
  <Characters>11089</Characters>
  <Application>Microsoft Office Word</Application>
  <DocSecurity>0</DocSecurity>
  <Lines>92</Lines>
  <Paragraphs>26</Paragraphs>
  <ScaleCrop>false</ScaleCrop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伟 祁</cp:lastModifiedBy>
  <cp:revision>2667</cp:revision>
  <dcterms:created xsi:type="dcterms:W3CDTF">2014-09-12T07:44:00Z</dcterms:created>
  <dcterms:modified xsi:type="dcterms:W3CDTF">2018-11-25T07:20:00Z</dcterms:modified>
</cp:coreProperties>
</file>